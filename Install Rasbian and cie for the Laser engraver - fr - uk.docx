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83A" w:rsidRDefault="0034583A" w:rsidP="0034583A">
      <w:pPr>
        <w:pStyle w:val="Titre"/>
        <w:pBdr>
          <w:bottom w:val="single" w:sz="4" w:space="1" w:color="auto"/>
        </w:pBdr>
        <w:jc w:val="center"/>
      </w:pPr>
      <w:r>
        <w:t xml:space="preserve">Installer </w:t>
      </w:r>
      <w:proofErr w:type="spellStart"/>
      <w:r>
        <w:t>Rasbian</w:t>
      </w:r>
      <w:proofErr w:type="spellEnd"/>
      <w:r>
        <w:t xml:space="preserve"> et </w:t>
      </w:r>
      <w:proofErr w:type="spellStart"/>
      <w:r>
        <w:t>cie</w:t>
      </w:r>
      <w:proofErr w:type="spellEnd"/>
      <w:r>
        <w:t xml:space="preserve"> pour la mini CNC Laser</w:t>
      </w:r>
    </w:p>
    <w:p w:rsidR="0034583A" w:rsidRDefault="0034583A" w:rsidP="0034583A"/>
    <w:p w:rsidR="0034583A" w:rsidRPr="005E3878" w:rsidRDefault="005E3878" w:rsidP="0034583A">
      <w:pPr>
        <w:rPr>
          <w:color w:val="FF0000"/>
          <w:sz w:val="28"/>
        </w:rPr>
      </w:pPr>
      <w:r w:rsidRPr="005E3878">
        <w:rPr>
          <w:color w:val="FF0000"/>
          <w:sz w:val="28"/>
        </w:rPr>
        <w:t xml:space="preserve">English version at the </w:t>
      </w:r>
      <w:proofErr w:type="spellStart"/>
      <w:r w:rsidRPr="005E3878">
        <w:rPr>
          <w:color w:val="FF0000"/>
          <w:sz w:val="28"/>
        </w:rPr>
        <w:t>midle</w:t>
      </w:r>
      <w:proofErr w:type="spellEnd"/>
      <w:r w:rsidRPr="005E3878">
        <w:rPr>
          <w:color w:val="FF0000"/>
          <w:sz w:val="28"/>
        </w:rPr>
        <w:t xml:space="preserve"> of </w:t>
      </w:r>
      <w:proofErr w:type="spellStart"/>
      <w:r w:rsidRPr="005E3878">
        <w:rPr>
          <w:color w:val="FF0000"/>
          <w:sz w:val="28"/>
        </w:rPr>
        <w:t>this</w:t>
      </w:r>
      <w:proofErr w:type="spellEnd"/>
      <w:r w:rsidRPr="005E3878">
        <w:rPr>
          <w:color w:val="FF0000"/>
          <w:sz w:val="28"/>
        </w:rPr>
        <w:t xml:space="preserve"> </w:t>
      </w:r>
      <w:proofErr w:type="spellStart"/>
      <w:r w:rsidRPr="005E3878">
        <w:rPr>
          <w:color w:val="FF0000"/>
          <w:sz w:val="28"/>
        </w:rPr>
        <w:t>paper</w:t>
      </w:r>
      <w:proofErr w:type="spellEnd"/>
    </w:p>
    <w:p w:rsidR="0034583A" w:rsidRDefault="0034583A" w:rsidP="0034583A"/>
    <w:p w:rsidR="0034583A" w:rsidRDefault="0034583A" w:rsidP="00A94A73">
      <w:pPr>
        <w:pStyle w:val="Titre1"/>
      </w:pPr>
      <w:r>
        <w:t xml:space="preserve">Installer </w:t>
      </w:r>
      <w:r w:rsidR="00096D00">
        <w:t xml:space="preserve">l’image disque </w:t>
      </w:r>
      <w:proofErr w:type="spellStart"/>
      <w:r w:rsidR="00096D00">
        <w:t>Rasbian</w:t>
      </w:r>
      <w:proofErr w:type="spellEnd"/>
      <w:r w:rsidR="00096D00">
        <w:t xml:space="preserve"> stretch lite</w:t>
      </w:r>
      <w:r>
        <w:t>, par copie de l’image disque sur la carte SD.</w:t>
      </w:r>
    </w:p>
    <w:p w:rsidR="00C74AD0" w:rsidRDefault="00C74AD0" w:rsidP="00C74AD0">
      <w:pPr>
        <w:pStyle w:val="Paragraphedeliste"/>
        <w:numPr>
          <w:ilvl w:val="0"/>
          <w:numId w:val="3"/>
        </w:numPr>
      </w:pPr>
      <w:r>
        <w:t xml:space="preserve">Ouvrir </w:t>
      </w:r>
      <w:proofErr w:type="spellStart"/>
      <w:r>
        <w:t>Windiskimager</w:t>
      </w:r>
      <w:proofErr w:type="spellEnd"/>
    </w:p>
    <w:p w:rsidR="00E63AB1" w:rsidRDefault="00E63AB1" w:rsidP="00C74AD0">
      <w:pPr>
        <w:pStyle w:val="Paragraphedeliste"/>
        <w:numPr>
          <w:ilvl w:val="0"/>
          <w:numId w:val="3"/>
        </w:numPr>
      </w:pPr>
      <w:r>
        <w:t xml:space="preserve">Sélectionner l’image à copier sur la SD </w:t>
      </w:r>
      <w:proofErr w:type="spellStart"/>
      <w:r>
        <w:t>card</w:t>
      </w:r>
      <w:proofErr w:type="spellEnd"/>
      <w:r>
        <w:t xml:space="preserve"> (1)</w:t>
      </w:r>
    </w:p>
    <w:p w:rsidR="00C74AD0" w:rsidRDefault="00C74AD0" w:rsidP="00C74AD0">
      <w:pPr>
        <w:pStyle w:val="Paragraphedeliste"/>
        <w:numPr>
          <w:ilvl w:val="0"/>
          <w:numId w:val="3"/>
        </w:numPr>
      </w:pPr>
    </w:p>
    <w:p w:rsidR="00C74AD0" w:rsidRDefault="00C74AD0" w:rsidP="00C74AD0">
      <w:pPr>
        <w:pStyle w:val="Paragraphedeliste"/>
        <w:numPr>
          <w:ilvl w:val="0"/>
          <w:numId w:val="3"/>
        </w:numPr>
      </w:pPr>
      <w:r>
        <w:rPr>
          <w:noProof/>
        </w:rPr>
        <w:drawing>
          <wp:inline distT="0" distB="0" distL="0" distR="0">
            <wp:extent cx="4733925" cy="32670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C74AD0" w:rsidRDefault="00C74AD0" w:rsidP="00C74AD0">
      <w:pPr>
        <w:pStyle w:val="Paragraphedeliste"/>
        <w:numPr>
          <w:ilvl w:val="0"/>
          <w:numId w:val="3"/>
        </w:numPr>
      </w:pPr>
      <w:r>
        <w:t>Sélectionner le périphérique à graver</w:t>
      </w:r>
      <w:r w:rsidR="00E63AB1">
        <w:t xml:space="preserve"> (2)</w:t>
      </w:r>
    </w:p>
    <w:p w:rsidR="00C74AD0" w:rsidRDefault="00C74AD0" w:rsidP="00C74AD0">
      <w:pPr>
        <w:pStyle w:val="Paragraphedeliste"/>
        <w:numPr>
          <w:ilvl w:val="0"/>
          <w:numId w:val="3"/>
        </w:numPr>
      </w:pPr>
      <w:r>
        <w:t>Cliquer sur Ecrire</w:t>
      </w:r>
      <w:r w:rsidR="00E63AB1">
        <w:t xml:space="preserve"> (3)</w:t>
      </w:r>
    </w:p>
    <w:p w:rsidR="0034583A" w:rsidRDefault="0034583A" w:rsidP="0034583A">
      <w:r>
        <w:t>Copier les fichiers de paramétrage SSH sur la carte SD :</w:t>
      </w:r>
    </w:p>
    <w:p w:rsidR="0034583A" w:rsidRDefault="0034583A" w:rsidP="0034583A">
      <w:pPr>
        <w:pStyle w:val="Paragraphedeliste"/>
        <w:numPr>
          <w:ilvl w:val="0"/>
          <w:numId w:val="1"/>
        </w:numPr>
      </w:pPr>
      <w:r>
        <w:t>Copier</w:t>
      </w:r>
      <w:r w:rsidR="0020575C">
        <w:t>/créer</w:t>
      </w:r>
      <w:r>
        <w:t xml:space="preserve"> un fichier vide se nommant : « </w:t>
      </w:r>
      <w:proofErr w:type="spellStart"/>
      <w:r>
        <w:t>ssh</w:t>
      </w:r>
      <w:proofErr w:type="spellEnd"/>
      <w:r>
        <w:t> » sans extension</w:t>
      </w:r>
    </w:p>
    <w:p w:rsidR="0034583A" w:rsidRDefault="0034583A" w:rsidP="0034583A">
      <w:pPr>
        <w:pStyle w:val="Paragraphedeliste"/>
        <w:numPr>
          <w:ilvl w:val="0"/>
          <w:numId w:val="1"/>
        </w:numPr>
      </w:pPr>
      <w:r>
        <w:t>Copier</w:t>
      </w:r>
      <w:r w:rsidR="0020575C">
        <w:t>/créer</w:t>
      </w:r>
      <w:r>
        <w:t xml:space="preserve"> un fichier se nommant « </w:t>
      </w:r>
      <w:proofErr w:type="spellStart"/>
      <w:r w:rsidRPr="0034583A">
        <w:t>wpa_supplicant.conf</w:t>
      </w:r>
      <w:proofErr w:type="spellEnd"/>
      <w:r>
        <w:t> » contenant :</w:t>
      </w:r>
    </w:p>
    <w:p w:rsidR="0034583A" w:rsidRDefault="0034583A" w:rsidP="0034583A">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34583A" w:rsidRDefault="0034583A" w:rsidP="0034583A">
      <w:pPr>
        <w:spacing w:after="0" w:line="240" w:lineRule="auto"/>
        <w:ind w:left="1080"/>
      </w:pPr>
      <w:proofErr w:type="gramStart"/>
      <w:r>
        <w:t>network</w:t>
      </w:r>
      <w:proofErr w:type="gramEnd"/>
      <w:r>
        <w:t>={</w:t>
      </w:r>
    </w:p>
    <w:p w:rsidR="0034583A" w:rsidRDefault="0034583A" w:rsidP="0034583A">
      <w:pPr>
        <w:spacing w:after="0" w:line="240" w:lineRule="auto"/>
        <w:ind w:left="1080"/>
      </w:pPr>
      <w:r>
        <w:t xml:space="preserve">    </w:t>
      </w:r>
      <w:proofErr w:type="spellStart"/>
      <w:proofErr w:type="gramStart"/>
      <w:r>
        <w:t>ssid</w:t>
      </w:r>
      <w:proofErr w:type="spellEnd"/>
      <w:proofErr w:type="gramEnd"/>
      <w:r>
        <w:t>="</w:t>
      </w:r>
      <w:r w:rsidR="005E3878" w:rsidRPr="005E3878">
        <w:rPr>
          <w:i/>
        </w:rPr>
        <w:t xml:space="preserve">nom de votre box </w:t>
      </w:r>
      <w:proofErr w:type="spellStart"/>
      <w:r w:rsidR="005E3878" w:rsidRPr="005E3878">
        <w:rPr>
          <w:i/>
        </w:rPr>
        <w:t>adsl</w:t>
      </w:r>
      <w:proofErr w:type="spellEnd"/>
      <w:r>
        <w:t>"</w:t>
      </w:r>
    </w:p>
    <w:p w:rsidR="0034583A" w:rsidRDefault="0034583A" w:rsidP="0034583A">
      <w:pPr>
        <w:spacing w:after="0" w:line="240" w:lineRule="auto"/>
        <w:ind w:left="1080"/>
      </w:pPr>
      <w:r>
        <w:t xml:space="preserve">    </w:t>
      </w:r>
      <w:proofErr w:type="spellStart"/>
      <w:proofErr w:type="gramStart"/>
      <w:r>
        <w:t>psk</w:t>
      </w:r>
      <w:proofErr w:type="spellEnd"/>
      <w:proofErr w:type="gramEnd"/>
      <w:r>
        <w:t>="</w:t>
      </w:r>
      <w:r w:rsidR="005E3878">
        <w:t xml:space="preserve">code d’accès de votre boxe </w:t>
      </w:r>
      <w:proofErr w:type="spellStart"/>
      <w:r w:rsidR="005E3878">
        <w:t>adsl</w:t>
      </w:r>
      <w:proofErr w:type="spellEnd"/>
      <w:r w:rsidR="005E3878">
        <w:t>, du type xx56…….R458…</w:t>
      </w:r>
      <w:r>
        <w:t>"</w:t>
      </w:r>
    </w:p>
    <w:p w:rsidR="0034583A" w:rsidRDefault="0034583A" w:rsidP="0034583A">
      <w:pPr>
        <w:spacing w:after="0" w:line="240" w:lineRule="auto"/>
        <w:ind w:left="1080"/>
      </w:pPr>
      <w:r>
        <w:t xml:space="preserve">    </w:t>
      </w:r>
      <w:proofErr w:type="spellStart"/>
      <w:proofErr w:type="gramStart"/>
      <w:r>
        <w:t>key</w:t>
      </w:r>
      <w:proofErr w:type="gramEnd"/>
      <w:r>
        <w:t>_mgmt</w:t>
      </w:r>
      <w:proofErr w:type="spellEnd"/>
      <w:r>
        <w:t>=WPA-PSK</w:t>
      </w:r>
    </w:p>
    <w:p w:rsidR="0034583A" w:rsidRDefault="0034583A" w:rsidP="0034583A">
      <w:pPr>
        <w:spacing w:after="0" w:line="240" w:lineRule="auto"/>
        <w:ind w:left="1080"/>
      </w:pPr>
      <w:r>
        <w:t>}</w:t>
      </w:r>
    </w:p>
    <w:p w:rsidR="0034583A" w:rsidRDefault="0034583A" w:rsidP="0034583A">
      <w:pPr>
        <w:spacing w:after="0" w:line="240" w:lineRule="auto"/>
      </w:pPr>
    </w:p>
    <w:p w:rsidR="00096D00" w:rsidRDefault="00096D00" w:rsidP="0034583A">
      <w:pPr>
        <w:spacing w:after="0" w:line="240" w:lineRule="auto"/>
      </w:pPr>
      <w:r>
        <w:t xml:space="preserve">Mettre la carte SD dans le </w:t>
      </w:r>
      <w:proofErr w:type="spellStart"/>
      <w:r>
        <w:t>raspberry</w:t>
      </w:r>
      <w:proofErr w:type="spellEnd"/>
      <w:r>
        <w:t xml:space="preserve"> pi (RPI)</w:t>
      </w:r>
    </w:p>
    <w:p w:rsidR="00554CDF" w:rsidRDefault="00554CDF" w:rsidP="0034583A">
      <w:pPr>
        <w:spacing w:after="0" w:line="240" w:lineRule="auto"/>
      </w:pPr>
    </w:p>
    <w:p w:rsidR="00554CDF" w:rsidRDefault="00554CDF" w:rsidP="0034583A">
      <w:pPr>
        <w:spacing w:after="0" w:line="240" w:lineRule="auto"/>
      </w:pPr>
      <w:r>
        <w:t>Brancher un écran sur le port HDMI.</w:t>
      </w:r>
    </w:p>
    <w:p w:rsidR="00554CDF" w:rsidRDefault="00554CDF" w:rsidP="0034583A">
      <w:pPr>
        <w:spacing w:after="0" w:line="240" w:lineRule="auto"/>
      </w:pPr>
      <w:r>
        <w:t xml:space="preserve">Allumer le </w:t>
      </w:r>
      <w:proofErr w:type="spellStart"/>
      <w:r>
        <w:t>raspberry</w:t>
      </w:r>
      <w:proofErr w:type="spellEnd"/>
      <w:r>
        <w:t xml:space="preserve"> pi.</w:t>
      </w:r>
    </w:p>
    <w:p w:rsidR="00E62BB1" w:rsidRDefault="00E62BB1" w:rsidP="0034583A">
      <w:pPr>
        <w:spacing w:after="0" w:line="240" w:lineRule="auto"/>
      </w:pPr>
      <w:r>
        <w:t xml:space="preserve">Assurer vous d’être </w:t>
      </w:r>
      <w:r w:rsidR="00C80B58">
        <w:t>proche d’un accès internet par wifi.</w:t>
      </w:r>
    </w:p>
    <w:p w:rsidR="00C80B58" w:rsidRDefault="00C80B58" w:rsidP="0034583A">
      <w:pPr>
        <w:spacing w:after="0" w:line="240" w:lineRule="auto"/>
      </w:pPr>
    </w:p>
    <w:p w:rsidR="00554CDF" w:rsidRDefault="00554CDF" w:rsidP="0034583A">
      <w:pPr>
        <w:spacing w:after="0" w:line="240" w:lineRule="auto"/>
      </w:pPr>
      <w:r>
        <w:t>Regarder ce qui défile à l’écran et repérer : «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 »</w:t>
      </w:r>
    </w:p>
    <w:p w:rsidR="00554CDF" w:rsidRDefault="00554CDF" w:rsidP="0034583A">
      <w:pPr>
        <w:spacing w:after="0" w:line="240" w:lineRule="auto"/>
      </w:pPr>
      <w:r>
        <w:t>Noter cette adresse pour s’y connecter en SSH.</w:t>
      </w:r>
    </w:p>
    <w:p w:rsidR="00554CDF" w:rsidRDefault="00554CDF" w:rsidP="0034583A">
      <w:pPr>
        <w:spacing w:after="0" w:line="240" w:lineRule="auto"/>
      </w:pPr>
    </w:p>
    <w:p w:rsidR="0034583A" w:rsidRDefault="00096D00" w:rsidP="0034583A">
      <w:r>
        <w:t xml:space="preserve">Se connecter au RPI en </w:t>
      </w:r>
      <w:proofErr w:type="spellStart"/>
      <w:r>
        <w:t>ssh</w:t>
      </w:r>
      <w:proofErr w:type="spellEnd"/>
      <w:r>
        <w:t xml:space="preserve"> via </w:t>
      </w:r>
      <w:proofErr w:type="spellStart"/>
      <w:r>
        <w:t>WinSCP</w:t>
      </w:r>
      <w:proofErr w:type="spellEnd"/>
      <w:r w:rsidR="00971934">
        <w:t xml:space="preserve"> (voir le tutoriel associé)</w:t>
      </w:r>
    </w:p>
    <w:p w:rsidR="007B1027" w:rsidRDefault="007B1027" w:rsidP="0034583A">
      <w:r>
        <w:rPr>
          <w:noProof/>
        </w:rPr>
        <w:drawing>
          <wp:inline distT="0" distB="0" distL="0" distR="0" wp14:anchorId="09971A71" wp14:editId="2A879958">
            <wp:extent cx="4962525" cy="36861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FB34DD" w:rsidRDefault="00FB34DD" w:rsidP="0034583A">
      <w:r>
        <w:t>Le login est « pi »</w:t>
      </w:r>
    </w:p>
    <w:p w:rsidR="00FB34DD" w:rsidRDefault="00FB34DD" w:rsidP="0034583A">
      <w:r>
        <w:t>Le mot de passe est « </w:t>
      </w:r>
      <w:proofErr w:type="spellStart"/>
      <w:r>
        <w:t>raspberry</w:t>
      </w:r>
      <w:proofErr w:type="spellEnd"/>
      <w:r>
        <w:t> »</w:t>
      </w:r>
    </w:p>
    <w:p w:rsidR="0063769D" w:rsidRDefault="0063769D" w:rsidP="0034583A">
      <w:pPr>
        <w:rPr>
          <w:ins w:id="0" w:author="ludo" w:date="2019-05-01T08:33:00Z"/>
        </w:rPr>
      </w:pPr>
      <w:ins w:id="1" w:author="ludo" w:date="2019-05-01T08:32:00Z">
        <w:r>
          <w:t>Ouvrir une sessi</w:t>
        </w:r>
      </w:ins>
      <w:ins w:id="2" w:author="ludo" w:date="2019-05-01T08:33:00Z">
        <w:r>
          <w:t xml:space="preserve">on </w:t>
        </w:r>
        <w:proofErr w:type="spellStart"/>
        <w:r>
          <w:t>Putty</w:t>
        </w:r>
        <w:proofErr w:type="spellEnd"/>
        <w:r>
          <w:t> :</w:t>
        </w:r>
      </w:ins>
    </w:p>
    <w:p w:rsidR="0063769D" w:rsidRDefault="0063769D" w:rsidP="0034583A">
      <w:ins w:id="3" w:author="ludo" w:date="2019-05-01T08:33:00Z">
        <w:r>
          <w:rPr>
            <w:noProof/>
          </w:rPr>
          <w:lastRenderedPageBreak/>
          <w:drawing>
            <wp:inline distT="0" distB="0" distL="0" distR="0" wp14:anchorId="2AD1253B" wp14:editId="348E11CA">
              <wp:extent cx="4554855" cy="2846705"/>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855" cy="2846705"/>
                      </a:xfrm>
                      <a:prstGeom prst="rect">
                        <a:avLst/>
                      </a:prstGeom>
                      <a:noFill/>
                      <a:ln>
                        <a:noFill/>
                      </a:ln>
                    </pic:spPr>
                  </pic:pic>
                </a:graphicData>
              </a:graphic>
            </wp:inline>
          </w:drawing>
        </w:r>
      </w:ins>
    </w:p>
    <w:p w:rsidR="0081770D" w:rsidRDefault="0081770D" w:rsidP="0081770D">
      <w:pPr>
        <w:spacing w:before="100" w:beforeAutospacing="1" w:after="100" w:afterAutospacing="1" w:line="240" w:lineRule="auto"/>
        <w:jc w:val="both"/>
        <w:rPr>
          <w:ins w:id="4" w:author="ludo" w:date="2019-05-04T09:31:00Z"/>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 xml:space="preserve">Si votre installation de Raspbian est toute neuve, vous aurez besoin d’étendre la partition afin </w:t>
      </w:r>
      <w:proofErr w:type="gramStart"/>
      <w:r w:rsidRPr="002D2C96">
        <w:rPr>
          <w:rFonts w:ascii="Times New Roman" w:eastAsia="Times New Roman" w:hAnsi="Times New Roman" w:cs="Times New Roman"/>
          <w:sz w:val="24"/>
          <w:szCs w:val="24"/>
          <w:lang w:eastAsia="fr-FR"/>
        </w:rPr>
        <w:t>d’utiliser</w:t>
      </w:r>
      <w:proofErr w:type="gramEnd"/>
      <w:r w:rsidRPr="002D2C96">
        <w:rPr>
          <w:rFonts w:ascii="Times New Roman" w:eastAsia="Times New Roman" w:hAnsi="Times New Roman" w:cs="Times New Roman"/>
          <w:sz w:val="24"/>
          <w:szCs w:val="24"/>
          <w:lang w:eastAsia="fr-FR"/>
        </w:rPr>
        <w:t xml:space="preserve"> tout l’espace libre. Pour cela</w:t>
      </w:r>
      <w:r w:rsidR="00FB34DD">
        <w:rPr>
          <w:rFonts w:ascii="Times New Roman" w:eastAsia="Times New Roman" w:hAnsi="Times New Roman" w:cs="Times New Roman"/>
          <w:sz w:val="24"/>
          <w:szCs w:val="24"/>
          <w:lang w:eastAsia="fr-FR"/>
        </w:rPr>
        <w:t xml:space="preserve"> </w:t>
      </w:r>
      <w:r w:rsidRPr="002D2C96">
        <w:rPr>
          <w:rFonts w:ascii="Times New Roman" w:eastAsia="Times New Roman" w:hAnsi="Times New Roman" w:cs="Times New Roman"/>
          <w:sz w:val="24"/>
          <w:szCs w:val="24"/>
          <w:lang w:eastAsia="fr-FR"/>
        </w:rPr>
        <w:t>:</w:t>
      </w:r>
    </w:p>
    <w:p w:rsidR="008E2892" w:rsidRPr="002D2C96" w:rsidRDefault="008E2892"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ins w:id="5" w:author="ludo" w:date="2019-05-04T09:31:00Z">
        <w:r>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sudo</w:t>
        </w:r>
        <w:proofErr w:type="spellEnd"/>
        <w:r w:rsidRPr="0081770D">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raspi</w:t>
        </w:r>
        <w:proofErr w:type="spellEnd"/>
        <w:r w:rsidRPr="0081770D">
          <w:rPr>
            <w:rFonts w:ascii="Times New Roman" w:eastAsia="Times New Roman" w:hAnsi="Times New Roman" w:cs="Times New Roman"/>
            <w:sz w:val="24"/>
            <w:szCs w:val="24"/>
            <w:lang w:eastAsia="fr-FR"/>
          </w:rPr>
          <w:t>-config</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81770D" w:rsidRPr="0081770D" w:rsidDel="008E2892" w:rsidTr="00666DF6">
        <w:trPr>
          <w:tblCellSpacing w:w="15" w:type="dxa"/>
          <w:del w:id="6" w:author="ludo" w:date="2019-05-04T09:31:00Z"/>
        </w:trPr>
        <w:tc>
          <w:tcPr>
            <w:tcW w:w="0" w:type="auto"/>
            <w:vAlign w:val="center"/>
            <w:hideMark/>
          </w:tcPr>
          <w:p w:rsidR="0081770D" w:rsidRPr="0081770D" w:rsidDel="008E2892" w:rsidRDefault="0081770D" w:rsidP="00666DF6">
            <w:pPr>
              <w:spacing w:after="0" w:line="240" w:lineRule="auto"/>
              <w:rPr>
                <w:del w:id="7" w:author="ludo" w:date="2019-05-04T09:31:00Z"/>
                <w:rFonts w:ascii="Times New Roman" w:eastAsia="Times New Roman" w:hAnsi="Times New Roman" w:cs="Times New Roman"/>
                <w:sz w:val="24"/>
                <w:szCs w:val="24"/>
                <w:lang w:eastAsia="fr-FR"/>
              </w:rPr>
            </w:pPr>
          </w:p>
        </w:tc>
        <w:tc>
          <w:tcPr>
            <w:tcW w:w="0" w:type="auto"/>
            <w:vAlign w:val="center"/>
            <w:hideMark/>
          </w:tcPr>
          <w:p w:rsidR="0081770D" w:rsidRPr="0081770D" w:rsidDel="008E2892" w:rsidRDefault="00FE76FC" w:rsidP="00666DF6">
            <w:pPr>
              <w:spacing w:after="0" w:line="240" w:lineRule="auto"/>
              <w:rPr>
                <w:del w:id="8" w:author="ludo" w:date="2019-05-04T09:31:00Z"/>
                <w:rFonts w:ascii="Times New Roman" w:eastAsia="Times New Roman" w:hAnsi="Times New Roman" w:cs="Times New Roman"/>
                <w:sz w:val="24"/>
                <w:szCs w:val="24"/>
                <w:lang w:eastAsia="fr-FR"/>
              </w:rPr>
            </w:pPr>
            <w:del w:id="9" w:author="ludo" w:date="2019-05-04T09:31:00Z">
              <w:r w:rsidDel="008E2892">
                <w:rPr>
                  <w:rFonts w:ascii="Times New Roman" w:eastAsia="Times New Roman" w:hAnsi="Times New Roman" w:cs="Times New Roman"/>
                  <w:sz w:val="24"/>
                  <w:szCs w:val="24"/>
                  <w:lang w:eastAsia="fr-FR"/>
                </w:rPr>
                <w:delText xml:space="preserve">$ </w:delText>
              </w:r>
              <w:r w:rsidR="0081770D" w:rsidRPr="0081770D" w:rsidDel="008E2892">
                <w:rPr>
                  <w:rFonts w:ascii="Times New Roman" w:eastAsia="Times New Roman" w:hAnsi="Times New Roman" w:cs="Times New Roman"/>
                  <w:sz w:val="24"/>
                  <w:szCs w:val="24"/>
                  <w:lang w:eastAsia="fr-FR"/>
                </w:rPr>
                <w:delText>sudo raspi-config</w:delText>
              </w:r>
            </w:del>
          </w:p>
        </w:tc>
      </w:tr>
      <w:tr w:rsidR="0081770D" w:rsidRPr="002D2C96" w:rsidDel="008E2892" w:rsidTr="00666DF6">
        <w:trPr>
          <w:tblCellSpacing w:w="15" w:type="dxa"/>
          <w:del w:id="10" w:author="ludo" w:date="2019-05-04T09:31:00Z"/>
        </w:trPr>
        <w:tc>
          <w:tcPr>
            <w:tcW w:w="0" w:type="auto"/>
            <w:vAlign w:val="center"/>
          </w:tcPr>
          <w:p w:rsidR="0081770D" w:rsidRPr="002D2C96" w:rsidDel="008E2892" w:rsidRDefault="0081770D" w:rsidP="00666DF6">
            <w:pPr>
              <w:spacing w:after="0" w:line="240" w:lineRule="auto"/>
              <w:rPr>
                <w:del w:id="11" w:author="ludo" w:date="2019-05-04T09:31:00Z"/>
                <w:rFonts w:ascii="Times New Roman" w:eastAsia="Times New Roman" w:hAnsi="Times New Roman" w:cs="Times New Roman"/>
                <w:sz w:val="24"/>
                <w:szCs w:val="24"/>
                <w:highlight w:val="lightGray"/>
                <w:lang w:eastAsia="fr-FR"/>
              </w:rPr>
            </w:pPr>
          </w:p>
        </w:tc>
        <w:tc>
          <w:tcPr>
            <w:tcW w:w="0" w:type="auto"/>
            <w:vAlign w:val="center"/>
          </w:tcPr>
          <w:p w:rsidR="0081770D" w:rsidRPr="002D2C96" w:rsidDel="008E2892" w:rsidRDefault="0081770D" w:rsidP="00666DF6">
            <w:pPr>
              <w:spacing w:after="0" w:line="240" w:lineRule="auto"/>
              <w:rPr>
                <w:del w:id="12" w:author="ludo" w:date="2019-05-04T09:31:00Z"/>
                <w:rFonts w:ascii="Times New Roman" w:eastAsia="Times New Roman" w:hAnsi="Times New Roman" w:cs="Times New Roman"/>
                <w:sz w:val="24"/>
                <w:szCs w:val="24"/>
                <w:highlight w:val="lightGray"/>
                <w:lang w:eastAsia="fr-FR"/>
              </w:rPr>
            </w:pPr>
          </w:p>
        </w:tc>
      </w:tr>
      <w:tr w:rsidR="00003610" w:rsidRPr="002D2C96" w:rsidDel="008E2892" w:rsidTr="00666DF6">
        <w:trPr>
          <w:tblCellSpacing w:w="15" w:type="dxa"/>
          <w:del w:id="13" w:author="ludo" w:date="2019-05-04T09:31:00Z"/>
        </w:trPr>
        <w:tc>
          <w:tcPr>
            <w:tcW w:w="0" w:type="auto"/>
            <w:vAlign w:val="center"/>
          </w:tcPr>
          <w:p w:rsidR="00003610" w:rsidRPr="002D2C96" w:rsidDel="008E2892" w:rsidRDefault="00003610" w:rsidP="00666DF6">
            <w:pPr>
              <w:spacing w:after="0" w:line="240" w:lineRule="auto"/>
              <w:rPr>
                <w:del w:id="14" w:author="ludo" w:date="2019-05-04T09:31:00Z"/>
                <w:rFonts w:ascii="Times New Roman" w:eastAsia="Times New Roman" w:hAnsi="Times New Roman" w:cs="Times New Roman"/>
                <w:sz w:val="24"/>
                <w:szCs w:val="24"/>
                <w:highlight w:val="lightGray"/>
                <w:lang w:eastAsia="fr-FR"/>
              </w:rPr>
            </w:pPr>
          </w:p>
        </w:tc>
        <w:tc>
          <w:tcPr>
            <w:tcW w:w="0" w:type="auto"/>
            <w:vAlign w:val="center"/>
          </w:tcPr>
          <w:p w:rsidR="00003610" w:rsidRPr="002D2C96" w:rsidDel="008E2892" w:rsidRDefault="00003610" w:rsidP="00666DF6">
            <w:pPr>
              <w:spacing w:after="0" w:line="240" w:lineRule="auto"/>
              <w:rPr>
                <w:del w:id="15" w:author="ludo" w:date="2019-05-04T09:31:00Z"/>
                <w:rFonts w:ascii="Times New Roman" w:eastAsia="Times New Roman" w:hAnsi="Times New Roman" w:cs="Times New Roman"/>
                <w:sz w:val="24"/>
                <w:szCs w:val="24"/>
                <w:highlight w:val="lightGray"/>
                <w:lang w:eastAsia="fr-FR"/>
              </w:rPr>
            </w:pPr>
          </w:p>
        </w:tc>
      </w:tr>
    </w:tbl>
    <w:p w:rsidR="00A81EEA" w:rsidRPr="002D2C96" w:rsidRDefault="00A81EEA" w:rsidP="00A81EEA">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A81EEA" w:rsidRPr="002D2C96" w:rsidRDefault="00A81EEA" w:rsidP="00A81EEA">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Dans le menu, allez sur l’option “</w:t>
      </w:r>
      <w:r w:rsidRPr="002D2C96">
        <w:rPr>
          <w:rFonts w:ascii="Times New Roman" w:eastAsia="Times New Roman" w:hAnsi="Times New Roman" w:cs="Times New Roman"/>
          <w:b/>
          <w:bCs/>
          <w:sz w:val="24"/>
          <w:szCs w:val="24"/>
          <w:lang w:eastAsia="fr-FR"/>
        </w:rPr>
        <w:t>Expand Filesystem</w:t>
      </w:r>
      <w:r w:rsidRPr="002D2C96">
        <w:rPr>
          <w:rFonts w:ascii="Times New Roman" w:eastAsia="Times New Roman" w:hAnsi="Times New Roman" w:cs="Times New Roman"/>
          <w:sz w:val="24"/>
          <w:szCs w:val="24"/>
          <w:lang w:eastAsia="fr-FR"/>
        </w:rPr>
        <w:t>” et appuyez sur entrer et validez.</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611EF3BF" wp14:editId="422D1FF1">
            <wp:extent cx="5760720" cy="36353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5375"/>
                    </a:xfrm>
                    <a:prstGeom prst="rect">
                      <a:avLst/>
                    </a:prstGeom>
                  </pic:spPr>
                </pic:pic>
              </a:graphicData>
            </a:graphic>
          </wp:inline>
        </w:drawing>
      </w:r>
    </w:p>
    <w:p w:rsidR="0081770D"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2AEC3699" wp14:editId="6C023097">
            <wp:extent cx="5760720" cy="36252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Boot options, configurer le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 pour démarrer sans login.</w:t>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ins w:id="16" w:author="ludo" w:date="2019-05-01T08:33:00Z"/>
          <w:rFonts w:ascii="Times New Roman" w:eastAsia="Times New Roman" w:hAnsi="Times New Roman" w:cs="Times New Roman"/>
          <w:sz w:val="24"/>
          <w:szCs w:val="24"/>
          <w:lang w:eastAsia="fr-FR"/>
        </w:rPr>
      </w:pPr>
      <w:r>
        <w:rPr>
          <w:noProof/>
        </w:rPr>
        <w:drawing>
          <wp:inline distT="0" distB="0" distL="0" distR="0" wp14:anchorId="592712B7" wp14:editId="61711DDD">
            <wp:extent cx="5760720" cy="360553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5530"/>
                    </a:xfrm>
                    <a:prstGeom prst="rect">
                      <a:avLst/>
                    </a:prstGeom>
                  </pic:spPr>
                </pic:pic>
              </a:graphicData>
            </a:graphic>
          </wp:inline>
        </w:drawing>
      </w:r>
    </w:p>
    <w:p w:rsidR="0063769D" w:rsidRDefault="0063769D" w:rsidP="0081770D">
      <w:pPr>
        <w:spacing w:after="0" w:line="240" w:lineRule="auto"/>
        <w:rPr>
          <w:rFonts w:ascii="Times New Roman" w:eastAsia="Times New Roman" w:hAnsi="Times New Roman" w:cs="Times New Roman"/>
          <w:sz w:val="24"/>
          <w:szCs w:val="24"/>
          <w:lang w:eastAsia="fr-FR"/>
        </w:rPr>
      </w:pPr>
      <w:ins w:id="17" w:author="ludo" w:date="2019-05-01T08:33:00Z">
        <w:r>
          <w:rPr>
            <w:noProof/>
          </w:rPr>
          <w:lastRenderedPageBreak/>
          <w:drawing>
            <wp:inline distT="0" distB="0" distL="0" distR="0" wp14:anchorId="604C5F39" wp14:editId="6CEDE4B2">
              <wp:extent cx="5760720" cy="36290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9025"/>
                      </a:xfrm>
                      <a:prstGeom prst="rect">
                        <a:avLst/>
                      </a:prstGeom>
                    </pic:spPr>
                  </pic:pic>
                </a:graphicData>
              </a:graphic>
            </wp:inline>
          </w:drawing>
        </w:r>
      </w:ins>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0B746F13" wp14:editId="5285104B">
            <wp:extent cx="5760720" cy="36302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029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Configuration des interfaces :</w:t>
      </w:r>
    </w:p>
    <w:p w:rsidR="00971934" w:rsidRDefault="00971934" w:rsidP="0081770D">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3843C27" wp14:editId="5DC264F6">
            <wp:extent cx="5760720" cy="36252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25215"/>
                    </a:xfrm>
                    <a:prstGeom prst="rect">
                      <a:avLst/>
                    </a:prstGeom>
                  </pic:spPr>
                </pic:pic>
              </a:graphicData>
            </a:graphic>
          </wp:inline>
        </w:drawing>
      </w:r>
    </w:p>
    <w:p w:rsidR="00971934" w:rsidRDefault="00971934" w:rsidP="0081770D">
      <w:pPr>
        <w:spacing w:after="0" w:line="240" w:lineRule="auto"/>
        <w:rPr>
          <w:rFonts w:ascii="Times New Roman" w:eastAsia="Times New Roman" w:hAnsi="Times New Roman" w:cs="Times New Roman"/>
          <w:sz w:val="24"/>
          <w:szCs w:val="24"/>
          <w:lang w:eastAsia="fr-FR"/>
        </w:rPr>
      </w:pPr>
    </w:p>
    <w:p w:rsidR="00971934" w:rsidRDefault="00971934" w:rsidP="0081770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cliquer sur </w:t>
      </w:r>
      <w:r w:rsidR="00A81EEA">
        <w:rPr>
          <w:rFonts w:ascii="Times New Roman" w:eastAsia="Times New Roman" w:hAnsi="Times New Roman" w:cs="Times New Roman"/>
          <w:sz w:val="24"/>
          <w:szCs w:val="24"/>
          <w:lang w:eastAsia="fr-FR"/>
        </w:rPr>
        <w:t>SPI interface, et choisissez ok.</w:t>
      </w:r>
    </w:p>
    <w:p w:rsidR="00A81EEA" w:rsidRPr="002D2C96" w:rsidRDefault="00A81EEA" w:rsidP="0081770D">
      <w:pPr>
        <w:spacing w:after="0" w:line="240" w:lineRule="auto"/>
        <w:rPr>
          <w:rFonts w:ascii="Times New Roman" w:eastAsia="Times New Roman" w:hAnsi="Times New Roman" w:cs="Times New Roman"/>
          <w:sz w:val="24"/>
          <w:szCs w:val="24"/>
          <w:lang w:eastAsia="fr-FR"/>
        </w:rPr>
      </w:pPr>
    </w:p>
    <w:p w:rsidR="0081770D" w:rsidRDefault="0081770D" w:rsidP="0081770D">
      <w:pPr>
        <w:spacing w:before="100" w:beforeAutospacing="1" w:after="100" w:afterAutospacing="1" w:line="240" w:lineRule="auto"/>
        <w:jc w:val="both"/>
        <w:rPr>
          <w:ins w:id="18" w:author="ludo" w:date="2019-05-01T08:34:00Z"/>
          <w:rFonts w:ascii="Times New Roman" w:eastAsia="Times New Roman" w:hAnsi="Times New Roman" w:cs="Times New Roman"/>
          <w:sz w:val="24"/>
          <w:szCs w:val="24"/>
          <w:lang w:eastAsia="fr-FR"/>
        </w:rPr>
      </w:pPr>
      <w:r w:rsidRPr="002D2C96">
        <w:rPr>
          <w:rFonts w:ascii="Times New Roman" w:eastAsia="Times New Roman" w:hAnsi="Times New Roman" w:cs="Times New Roman"/>
          <w:sz w:val="24"/>
          <w:szCs w:val="24"/>
          <w:lang w:eastAsia="fr-FR"/>
        </w:rPr>
        <w:t xml:space="preserve">Enfin redémarrez votre </w:t>
      </w:r>
      <w:proofErr w:type="gramStart"/>
      <w:r w:rsidRPr="002D2C96">
        <w:rPr>
          <w:rFonts w:ascii="Times New Roman" w:eastAsia="Times New Roman" w:hAnsi="Times New Roman" w:cs="Times New Roman"/>
          <w:sz w:val="24"/>
          <w:szCs w:val="24"/>
          <w:lang w:eastAsia="fr-FR"/>
        </w:rPr>
        <w:t>Raspberry:</w:t>
      </w:r>
      <w:proofErr w:type="gramEnd"/>
    </w:p>
    <w:p w:rsidR="0063769D" w:rsidRPr="0063769D" w:rsidRDefault="0063769D" w:rsidP="006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ludo" w:date="2019-05-01T08:34:00Z"/>
          <w:rFonts w:ascii="Courier New" w:eastAsia="Times New Roman" w:hAnsi="Courier New" w:cs="Courier New"/>
          <w:sz w:val="20"/>
          <w:szCs w:val="20"/>
          <w:lang w:eastAsia="fr-FR"/>
          <w:rPrChange w:id="20" w:author="ludo" w:date="2019-05-01T08:34:00Z">
            <w:rPr>
              <w:ins w:id="21" w:author="ludo" w:date="2019-05-01T08:34:00Z"/>
              <w:rFonts w:ascii="Times New Roman" w:eastAsia="Times New Roman" w:hAnsi="Times New Roman" w:cs="Times New Roman"/>
              <w:sz w:val="24"/>
              <w:szCs w:val="24"/>
              <w:lang w:eastAsia="fr-FR"/>
            </w:rPr>
          </w:rPrChange>
        </w:rPr>
        <w:pPrChange w:id="22" w:author="ludo" w:date="2019-05-01T08:34:00Z">
          <w:pPr>
            <w:spacing w:before="100" w:beforeAutospacing="1" w:after="100" w:afterAutospacing="1" w:line="240" w:lineRule="auto"/>
            <w:jc w:val="both"/>
          </w:pPr>
        </w:pPrChange>
      </w:pPr>
      <w:ins w:id="23" w:author="ludo" w:date="2019-05-01T08:34:00Z">
        <w:r w:rsidRPr="0063769D">
          <w:rPr>
            <w:rFonts w:ascii="Courier New" w:eastAsia="Times New Roman" w:hAnsi="Courier New" w:cs="Courier New"/>
            <w:sz w:val="20"/>
            <w:szCs w:val="20"/>
            <w:lang w:eastAsia="fr-FR"/>
            <w:rPrChange w:id="24" w:author="ludo" w:date="2019-05-01T08:34:00Z">
              <w:rPr>
                <w:rFonts w:ascii="Times New Roman" w:eastAsia="Times New Roman" w:hAnsi="Times New Roman" w:cs="Times New Roman"/>
                <w:sz w:val="24"/>
                <w:szCs w:val="24"/>
                <w:lang w:eastAsia="fr-FR"/>
              </w:rPr>
            </w:rPrChange>
          </w:rPr>
          <w:t xml:space="preserve">$ </w:t>
        </w:r>
        <w:proofErr w:type="spellStart"/>
        <w:r w:rsidRPr="0063769D">
          <w:rPr>
            <w:rFonts w:ascii="Courier New" w:eastAsia="Times New Roman" w:hAnsi="Courier New" w:cs="Courier New"/>
            <w:sz w:val="20"/>
            <w:szCs w:val="20"/>
            <w:lang w:eastAsia="fr-FR"/>
            <w:rPrChange w:id="25" w:author="ludo" w:date="2019-05-01T08:34:00Z">
              <w:rPr>
                <w:rFonts w:ascii="Times New Roman" w:eastAsia="Times New Roman" w:hAnsi="Times New Roman" w:cs="Times New Roman"/>
                <w:sz w:val="24"/>
                <w:szCs w:val="24"/>
                <w:lang w:eastAsia="fr-FR"/>
              </w:rPr>
            </w:rPrChange>
          </w:rPr>
          <w:t>sudo</w:t>
        </w:r>
        <w:proofErr w:type="spellEnd"/>
        <w:r w:rsidRPr="0063769D">
          <w:rPr>
            <w:rFonts w:ascii="Courier New" w:eastAsia="Times New Roman" w:hAnsi="Courier New" w:cs="Courier New"/>
            <w:sz w:val="20"/>
            <w:szCs w:val="20"/>
            <w:lang w:eastAsia="fr-FR"/>
            <w:rPrChange w:id="26" w:author="ludo" w:date="2019-05-01T08:34:00Z">
              <w:rPr>
                <w:rFonts w:ascii="Times New Roman" w:eastAsia="Times New Roman" w:hAnsi="Times New Roman" w:cs="Times New Roman"/>
                <w:sz w:val="24"/>
                <w:szCs w:val="24"/>
                <w:lang w:eastAsia="fr-FR"/>
              </w:rPr>
            </w:rPrChange>
          </w:rPr>
          <w:t xml:space="preserve"> reboot</w:t>
        </w:r>
      </w:ins>
    </w:p>
    <w:p w:rsidR="0063769D" w:rsidRPr="002D2C96" w:rsidRDefault="0063769D" w:rsidP="0081770D">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081F77" w:rsidRDefault="00782496" w:rsidP="00081F77">
      <w:pPr>
        <w:pStyle w:val="Sansinterligne"/>
        <w:rPr>
          <w:noProof/>
          <w:lang w:eastAsia="fr-FR"/>
        </w:rPr>
      </w:pPr>
      <w:r>
        <w:t>Eventuellement créer</w:t>
      </w:r>
      <w:r w:rsidR="00081F77">
        <w:rPr>
          <w:noProof/>
          <w:lang w:eastAsia="fr-FR"/>
        </w:rPr>
        <w:t xml:space="preserve"> mot de passe super utilisateur :</w:t>
      </w:r>
    </w:p>
    <w:p w:rsid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udo</w:t>
      </w:r>
      <w:proofErr w:type="spellEnd"/>
      <w:r w:rsidR="00081F77" w:rsidRPr="00081F77">
        <w:rPr>
          <w:rFonts w:ascii="Courier New" w:eastAsia="Times New Roman" w:hAnsi="Courier New" w:cs="Courier New"/>
          <w:sz w:val="20"/>
          <w:szCs w:val="20"/>
          <w:lang w:eastAsia="fr-FR"/>
        </w:rPr>
        <w:t xml:space="preserve"> </w:t>
      </w:r>
      <w:proofErr w:type="spellStart"/>
      <w:r w:rsidR="00081F77" w:rsidRPr="00081F77">
        <w:rPr>
          <w:rFonts w:ascii="Courier New" w:eastAsia="Times New Roman" w:hAnsi="Courier New" w:cs="Courier New"/>
          <w:sz w:val="20"/>
          <w:szCs w:val="20"/>
          <w:lang w:eastAsia="fr-FR"/>
        </w:rPr>
        <w:t>passwd</w:t>
      </w:r>
      <w:proofErr w:type="spellEnd"/>
      <w:r w:rsidR="00081F77" w:rsidRPr="00081F77">
        <w:rPr>
          <w:rFonts w:ascii="Courier New" w:eastAsia="Times New Roman" w:hAnsi="Courier New" w:cs="Courier New"/>
          <w:sz w:val="20"/>
          <w:szCs w:val="20"/>
          <w:lang w:eastAsia="fr-FR"/>
        </w:rPr>
        <w:t xml:space="preserve"> root</w:t>
      </w:r>
    </w:p>
    <w:p w:rsidR="00554CDF" w:rsidRPr="00081F77" w:rsidRDefault="00554CDF"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Entrer le mot de passe : « </w:t>
      </w:r>
      <w:proofErr w:type="spellStart"/>
      <w:r>
        <w:rPr>
          <w:rFonts w:ascii="Courier New" w:eastAsia="Times New Roman" w:hAnsi="Courier New" w:cs="Courier New"/>
          <w:sz w:val="20"/>
          <w:szCs w:val="20"/>
          <w:lang w:eastAsia="fr-FR"/>
        </w:rPr>
        <w:t>rpi</w:t>
      </w:r>
      <w:proofErr w:type="spellEnd"/>
      <w:r>
        <w:rPr>
          <w:rFonts w:ascii="Courier New" w:eastAsia="Times New Roman" w:hAnsi="Courier New" w:cs="Courier New"/>
          <w:sz w:val="20"/>
          <w:szCs w:val="20"/>
          <w:lang w:eastAsia="fr-FR"/>
        </w:rPr>
        <w:t> »</w:t>
      </w:r>
    </w:p>
    <w:p w:rsidR="00081F77" w:rsidRDefault="00081F77" w:rsidP="00081F77">
      <w:pPr>
        <w:pStyle w:val="Sansinterligne"/>
        <w:rPr>
          <w:noProof/>
          <w:lang w:eastAsia="fr-FR"/>
        </w:rPr>
      </w:pPr>
      <w:r>
        <w:rPr>
          <w:noProof/>
          <w:lang w:eastAsia="fr-FR"/>
        </w:rPr>
        <w:t>Pour acceder en root, taper</w:t>
      </w:r>
    </w:p>
    <w:p w:rsidR="00081F77" w:rsidRPr="00081F77" w:rsidRDefault="00FE76FC" w:rsidP="00081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081F77">
        <w:rPr>
          <w:rFonts w:ascii="Courier New" w:eastAsia="Times New Roman" w:hAnsi="Courier New" w:cs="Courier New"/>
          <w:sz w:val="20"/>
          <w:szCs w:val="20"/>
          <w:lang w:eastAsia="fr-FR"/>
        </w:rPr>
        <w:t>s</w:t>
      </w:r>
      <w:r w:rsidR="00081F77" w:rsidRPr="00081F77">
        <w:rPr>
          <w:rFonts w:ascii="Courier New" w:eastAsia="Times New Roman" w:hAnsi="Courier New" w:cs="Courier New"/>
          <w:sz w:val="20"/>
          <w:szCs w:val="20"/>
          <w:lang w:eastAsia="fr-FR"/>
        </w:rPr>
        <w:t>u</w:t>
      </w:r>
    </w:p>
    <w:p w:rsidR="00081F77" w:rsidRDefault="00081F77" w:rsidP="00081F77">
      <w:pPr>
        <w:pStyle w:val="Sansinterligne"/>
        <w:rPr>
          <w:noProof/>
          <w:lang w:eastAsia="fr-FR"/>
        </w:rPr>
      </w:pPr>
      <w:r>
        <w:rPr>
          <w:noProof/>
          <w:lang w:eastAsia="fr-FR"/>
        </w:rPr>
        <w:t>Puis le mot de passe</w:t>
      </w:r>
    </w:p>
    <w:p w:rsidR="00554CDF" w:rsidRDefault="00554CDF" w:rsidP="00081F77">
      <w:pPr>
        <w:pStyle w:val="Sansinterligne"/>
        <w:rPr>
          <w:noProof/>
          <w:lang w:eastAsia="fr-FR"/>
        </w:rPr>
      </w:pPr>
      <w:r>
        <w:rPr>
          <w:noProof/>
          <w:lang w:eastAsia="fr-FR"/>
        </w:rPr>
        <w:t>La ligne de commande doit être comme ceci desormais :</w:t>
      </w:r>
    </w:p>
    <w:p w:rsidR="00554CDF" w:rsidRDefault="00554CDF" w:rsidP="00081F77">
      <w:pPr>
        <w:pStyle w:val="Sansinterligne"/>
        <w:rPr>
          <w:noProof/>
          <w:lang w:eastAsia="fr-FR"/>
        </w:rPr>
      </w:pPr>
      <w:r>
        <w:rPr>
          <w:noProof/>
        </w:rPr>
        <w:lastRenderedPageBreak/>
        <w:drawing>
          <wp:inline distT="0" distB="0" distL="0" distR="0" wp14:anchorId="69FC1866" wp14:editId="54464F67">
            <wp:extent cx="5760720" cy="364109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1090"/>
                    </a:xfrm>
                    <a:prstGeom prst="rect">
                      <a:avLst/>
                    </a:prstGeom>
                  </pic:spPr>
                </pic:pic>
              </a:graphicData>
            </a:graphic>
          </wp:inline>
        </w:drawing>
      </w:r>
    </w:p>
    <w:p w:rsidR="00D426CE" w:rsidRDefault="00D426CE" w:rsidP="00D426CE"/>
    <w:p w:rsidR="00096D00" w:rsidRDefault="00096D00" w:rsidP="0034583A">
      <w:proofErr w:type="spellStart"/>
      <w:r>
        <w:t>Ouvir</w:t>
      </w:r>
      <w:proofErr w:type="spellEnd"/>
      <w:r>
        <w:t xml:space="preserve"> une console </w:t>
      </w:r>
      <w:proofErr w:type="spellStart"/>
      <w:r>
        <w:t>Putty</w:t>
      </w:r>
      <w:proofErr w:type="spellEnd"/>
      <w:r>
        <w:t xml:space="preserve"> pour installer les packages suivants :</w:t>
      </w:r>
    </w:p>
    <w:p w:rsidR="001B0B39" w:rsidRDefault="001B0B39" w:rsidP="0034583A">
      <w:r>
        <w:t>Mise à jour des paquets :</w:t>
      </w:r>
    </w:p>
    <w:p w:rsidR="001B0B39" w:rsidRPr="001B0B39" w:rsidRDefault="00FE76FC" w:rsidP="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1B0B39">
        <w:rPr>
          <w:rFonts w:ascii="Courier New" w:eastAsia="Times New Roman" w:hAnsi="Courier New" w:cs="Courier New"/>
          <w:sz w:val="20"/>
          <w:szCs w:val="20"/>
          <w:lang w:eastAsia="fr-FR"/>
        </w:rPr>
        <w:t>sudo</w:t>
      </w:r>
      <w:proofErr w:type="spellEnd"/>
      <w:r w:rsidR="001B0B39">
        <w:rPr>
          <w:rFonts w:ascii="Courier New" w:eastAsia="Times New Roman" w:hAnsi="Courier New" w:cs="Courier New"/>
          <w:sz w:val="20"/>
          <w:szCs w:val="20"/>
          <w:lang w:eastAsia="fr-FR"/>
        </w:rPr>
        <w:t xml:space="preserve"> </w:t>
      </w:r>
      <w:r w:rsidR="001B0B39" w:rsidRPr="001B0B39">
        <w:rPr>
          <w:rFonts w:ascii="Courier New" w:eastAsia="Times New Roman" w:hAnsi="Courier New" w:cs="Courier New"/>
          <w:sz w:val="20"/>
          <w:szCs w:val="20"/>
          <w:lang w:eastAsia="fr-FR"/>
        </w:rPr>
        <w:t>apt-get update</w:t>
      </w:r>
    </w:p>
    <w:p w:rsidR="006C3387" w:rsidRPr="006C3387" w:rsidRDefault="00FE76FC" w:rsidP="006C3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sudo</w:t>
      </w:r>
      <w:proofErr w:type="spellEnd"/>
      <w:r w:rsidR="006C3387" w:rsidRPr="006C3387">
        <w:rPr>
          <w:rFonts w:ascii="Courier New" w:eastAsia="Times New Roman" w:hAnsi="Courier New" w:cs="Courier New"/>
          <w:sz w:val="20"/>
          <w:szCs w:val="20"/>
          <w:lang w:eastAsia="fr-FR"/>
        </w:rPr>
        <w:t xml:space="preserve"> </w:t>
      </w:r>
      <w:proofErr w:type="spellStart"/>
      <w:r w:rsidR="006C3387" w:rsidRPr="006C3387">
        <w:rPr>
          <w:rFonts w:ascii="Courier New" w:eastAsia="Times New Roman" w:hAnsi="Courier New" w:cs="Courier New"/>
          <w:sz w:val="20"/>
          <w:szCs w:val="20"/>
          <w:lang w:eastAsia="fr-FR"/>
        </w:rPr>
        <w:t>apt</w:t>
      </w:r>
      <w:proofErr w:type="spellEnd"/>
      <w:r w:rsidR="006C3387" w:rsidRPr="006C3387">
        <w:rPr>
          <w:rFonts w:ascii="Courier New" w:eastAsia="Times New Roman" w:hAnsi="Courier New" w:cs="Courier New"/>
          <w:sz w:val="20"/>
          <w:szCs w:val="20"/>
          <w:lang w:eastAsia="fr-FR"/>
        </w:rPr>
        <w:t xml:space="preserve"> upgrade</w:t>
      </w:r>
    </w:p>
    <w:p w:rsidR="001B0B39" w:rsidRDefault="001B0B39" w:rsidP="0034583A"/>
    <w:p w:rsidR="007C3B66" w:rsidRPr="00A94A73" w:rsidRDefault="004C1CC6" w:rsidP="00A94A73">
      <w:pPr>
        <w:pStyle w:val="Titre1"/>
        <w:rPr>
          <w:rStyle w:val="lev"/>
          <w:b w:val="0"/>
          <w:bCs w:val="0"/>
        </w:rPr>
      </w:pPr>
      <w:r w:rsidRPr="00A94A73">
        <w:rPr>
          <w:rStyle w:val="lev"/>
          <w:b w:val="0"/>
          <w:bCs w:val="0"/>
        </w:rPr>
        <w:t>Installer l’environnement virtuel </w:t>
      </w:r>
      <w:r w:rsidR="0035229F" w:rsidRPr="00A94A73">
        <w:rPr>
          <w:rStyle w:val="lev"/>
          <w:b w:val="0"/>
          <w:bCs w:val="0"/>
        </w:rPr>
        <w:t>et python 3.5 :</w:t>
      </w:r>
    </w:p>
    <w:p w:rsidR="0035229F" w:rsidRDefault="0035229F" w:rsidP="0035229F"/>
    <w:p w:rsidR="0035229F"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Il faut que python3.5 soit installé :</w:t>
      </w:r>
    </w:p>
    <w:p w:rsidR="0035229F" w:rsidRDefault="0035229F" w:rsidP="0035229F">
      <w:pPr>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35229F" w:rsidRPr="00662111" w:rsidRDefault="0035229F" w:rsidP="0035229F">
      <w:pPr>
        <w:spacing w:before="100" w:beforeAutospacing="1" w:after="100" w:afterAutospacing="1" w:line="240" w:lineRule="auto"/>
        <w:rPr>
          <w:rFonts w:ascii="Times New Roman" w:eastAsia="Times New Roman" w:hAnsi="Times New Roman" w:cs="Times New Roman"/>
          <w:sz w:val="24"/>
          <w:szCs w:val="24"/>
          <w:lang w:val="en-US" w:eastAsia="fr-FR"/>
        </w:rPr>
      </w:pPr>
      <w:r w:rsidRPr="00774725">
        <w:rPr>
          <w:rFonts w:ascii="Times New Roman" w:eastAsia="Times New Roman" w:hAnsi="Times New Roman" w:cs="Times New Roman"/>
          <w:sz w:val="24"/>
          <w:szCs w:val="24"/>
          <w:lang w:eastAsia="fr-FR"/>
        </w:rPr>
        <w:t xml:space="preserve">Seul </w:t>
      </w:r>
      <w:del w:id="27" w:author="ludo" w:date="2019-05-01T08:34:00Z">
        <w:r w:rsidRPr="00774725" w:rsidDel="0063769D">
          <w:rPr>
            <w:rFonts w:ascii="Times New Roman" w:eastAsia="Times New Roman" w:hAnsi="Times New Roman" w:cs="Times New Roman"/>
            <w:sz w:val="24"/>
            <w:szCs w:val="24"/>
            <w:lang w:eastAsia="fr-FR"/>
          </w:rPr>
          <w:delText xml:space="preserve">deux </w:delText>
        </w:r>
      </w:del>
      <w:ins w:id="28" w:author="ludo" w:date="2019-05-01T08:34:00Z">
        <w:r w:rsidR="0063769D">
          <w:rPr>
            <w:rFonts w:ascii="Times New Roman" w:eastAsia="Times New Roman" w:hAnsi="Times New Roman" w:cs="Times New Roman"/>
            <w:sz w:val="24"/>
            <w:szCs w:val="24"/>
            <w:lang w:eastAsia="fr-FR"/>
          </w:rPr>
          <w:t>3</w:t>
        </w:r>
        <w:r w:rsidR="0063769D" w:rsidRPr="00774725">
          <w:rPr>
            <w:rFonts w:ascii="Times New Roman" w:eastAsia="Times New Roman" w:hAnsi="Times New Roman" w:cs="Times New Roman"/>
            <w:sz w:val="24"/>
            <w:szCs w:val="24"/>
            <w:lang w:eastAsia="fr-FR"/>
          </w:rPr>
          <w:t xml:space="preserve"> </w:t>
        </w:r>
      </w:ins>
      <w:r w:rsidRPr="00774725">
        <w:rPr>
          <w:rFonts w:ascii="Times New Roman" w:eastAsia="Times New Roman" w:hAnsi="Times New Roman" w:cs="Times New Roman"/>
          <w:sz w:val="24"/>
          <w:szCs w:val="24"/>
          <w:lang w:eastAsia="fr-FR"/>
        </w:rPr>
        <w:t xml:space="preserve">applications doivent être globales : </w:t>
      </w:r>
      <w:r>
        <w:rPr>
          <w:rFonts w:ascii="Times New Roman" w:eastAsia="Times New Roman" w:hAnsi="Times New Roman" w:cs="Times New Roman"/>
          <w:sz w:val="24"/>
          <w:szCs w:val="24"/>
          <w:lang w:eastAsia="fr-FR"/>
        </w:rPr>
        <w:t xml:space="preserve">python3.5, </w:t>
      </w:r>
      <w:proofErr w:type="spellStart"/>
      <w:r w:rsidRPr="00774725">
        <w:rPr>
          <w:rFonts w:ascii="Times New Roman" w:eastAsia="Times New Roman" w:hAnsi="Times New Roman" w:cs="Times New Roman"/>
          <w:sz w:val="24"/>
          <w:szCs w:val="24"/>
          <w:lang w:eastAsia="fr-FR"/>
        </w:rPr>
        <w:t>pip</w:t>
      </w:r>
      <w:proofErr w:type="spellEnd"/>
      <w:r w:rsidRPr="00774725">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virtualenv</w:t>
      </w:r>
      <w:proofErr w:type="spellEnd"/>
      <w:r>
        <w:rPr>
          <w:rFonts w:ascii="Times New Roman" w:eastAsia="Times New Roman" w:hAnsi="Times New Roman" w:cs="Times New Roman"/>
          <w:sz w:val="24"/>
          <w:szCs w:val="24"/>
          <w:lang w:eastAsia="fr-FR"/>
        </w:rPr>
        <w:t xml:space="preserve">. </w:t>
      </w:r>
      <w:proofErr w:type="spellStart"/>
      <w:proofErr w:type="gramStart"/>
      <w:r w:rsidRPr="00662111">
        <w:rPr>
          <w:rFonts w:ascii="Times New Roman" w:eastAsia="Times New Roman" w:hAnsi="Times New Roman" w:cs="Times New Roman"/>
          <w:sz w:val="24"/>
          <w:szCs w:val="24"/>
          <w:lang w:val="en-US" w:eastAsia="fr-FR"/>
        </w:rPr>
        <w:t>Soit</w:t>
      </w:r>
      <w:proofErr w:type="spellEnd"/>
      <w:r w:rsidRPr="00662111">
        <w:rPr>
          <w:rFonts w:ascii="Times New Roman" w:eastAsia="Times New Roman" w:hAnsi="Times New Roman" w:cs="Times New Roman"/>
          <w:sz w:val="24"/>
          <w:szCs w:val="24"/>
          <w:lang w:val="en-US" w:eastAsia="fr-FR"/>
        </w:rPr>
        <w:t> :</w:t>
      </w:r>
      <w:proofErr w:type="gramEnd"/>
    </w:p>
    <w:p w:rsidR="0035229F" w:rsidRPr="006909CB"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w:t>
      </w:r>
      <w:del w:id="29" w:author="ludo" w:date="2019-05-01T08:35:00Z">
        <w:r w:rsidRPr="006909CB" w:rsidDel="0063769D">
          <w:rPr>
            <w:rFonts w:ascii="Courier New" w:eastAsia="Times New Roman" w:hAnsi="Courier New" w:cs="Courier New"/>
            <w:sz w:val="20"/>
            <w:szCs w:val="20"/>
            <w:lang w:val="en-US" w:eastAsia="fr-FR"/>
          </w:rPr>
          <w:delText xml:space="preserve">pip </w:delText>
        </w:r>
      </w:del>
      <w:ins w:id="30" w:author="ludo" w:date="2019-05-01T08:35:00Z">
        <w:r w:rsidR="0063769D">
          <w:rPr>
            <w:rFonts w:ascii="Courier New" w:eastAsia="Times New Roman" w:hAnsi="Courier New" w:cs="Courier New"/>
            <w:sz w:val="20"/>
            <w:szCs w:val="20"/>
            <w:lang w:val="en-US" w:eastAsia="fr-FR"/>
          </w:rPr>
          <w:t>apt-get</w:t>
        </w:r>
        <w:r w:rsidR="0063769D" w:rsidRPr="006909CB">
          <w:rPr>
            <w:rFonts w:ascii="Courier New" w:eastAsia="Times New Roman" w:hAnsi="Courier New" w:cs="Courier New"/>
            <w:sz w:val="20"/>
            <w:szCs w:val="20"/>
            <w:lang w:val="en-US" w:eastAsia="fr-FR"/>
          </w:rPr>
          <w:t xml:space="preserve"> </w:t>
        </w:r>
      </w:ins>
      <w:r w:rsidRPr="006909CB">
        <w:rPr>
          <w:rFonts w:ascii="Courier New" w:eastAsia="Times New Roman" w:hAnsi="Courier New" w:cs="Courier New"/>
          <w:sz w:val="20"/>
          <w:szCs w:val="20"/>
          <w:lang w:val="en-US" w:eastAsia="fr-FR"/>
        </w:rPr>
        <w:t xml:space="preserve">install </w:t>
      </w:r>
      <w:proofErr w:type="spellStart"/>
      <w:r w:rsidRPr="006909CB">
        <w:rPr>
          <w:rFonts w:ascii="Courier New" w:eastAsia="Times New Roman" w:hAnsi="Courier New" w:cs="Courier New"/>
          <w:sz w:val="20"/>
          <w:szCs w:val="20"/>
          <w:lang w:val="en-US" w:eastAsia="fr-FR"/>
        </w:rPr>
        <w:t>virtualenv</w:t>
      </w:r>
      <w:proofErr w:type="spellEnd"/>
    </w:p>
    <w:p w:rsidR="0063769D" w:rsidRPr="00E5246C" w:rsidRDefault="0063769D" w:rsidP="0063769D">
      <w:pPr>
        <w:spacing w:before="100" w:beforeAutospacing="1" w:after="100" w:afterAutospacing="1" w:line="240" w:lineRule="auto"/>
        <w:rPr>
          <w:ins w:id="31" w:author="ludo" w:date="2019-05-01T08:35:00Z"/>
          <w:rFonts w:ascii="Times New Roman" w:eastAsia="Times New Roman" w:hAnsi="Times New Roman" w:cs="Times New Roman"/>
          <w:sz w:val="24"/>
          <w:szCs w:val="24"/>
          <w:lang w:eastAsia="fr-FR"/>
        </w:rPr>
      </w:pPr>
      <w:ins w:id="32" w:author="ludo" w:date="2019-05-01T08:35:00Z">
        <w:r w:rsidRPr="00E5246C">
          <w:rPr>
            <w:rFonts w:ascii="Times New Roman" w:eastAsia="Times New Roman" w:hAnsi="Times New Roman" w:cs="Times New Roman"/>
            <w:sz w:val="24"/>
            <w:szCs w:val="24"/>
            <w:lang w:eastAsia="fr-FR"/>
          </w:rPr>
          <w:t>On installe aussi PIP</w:t>
        </w:r>
        <w:r>
          <w:rPr>
            <w:rFonts w:ascii="Times New Roman" w:eastAsia="Times New Roman" w:hAnsi="Times New Roman" w:cs="Times New Roman"/>
            <w:sz w:val="24"/>
            <w:szCs w:val="24"/>
            <w:lang w:eastAsia="fr-FR"/>
          </w:rPr>
          <w:t xml:space="preserve"> et PIP3</w:t>
        </w:r>
        <w:r w:rsidRPr="00E5246C">
          <w:rPr>
            <w:rFonts w:ascii="Times New Roman" w:eastAsia="Times New Roman" w:hAnsi="Times New Roman" w:cs="Times New Roman"/>
            <w:sz w:val="24"/>
            <w:szCs w:val="24"/>
            <w:lang w:eastAsia="fr-FR"/>
          </w:rPr>
          <w:t xml:space="preserve"> :</w:t>
        </w:r>
      </w:ins>
    </w:p>
    <w:p w:rsidR="0063769D" w:rsidRPr="008D6DE1" w:rsidRDefault="0063769D" w:rsidP="0063769D">
      <w:pPr>
        <w:pStyle w:val="PrformatHTML"/>
        <w:rPr>
          <w:ins w:id="33" w:author="ludo" w:date="2019-05-01T08:35:00Z"/>
        </w:rPr>
      </w:pPr>
      <w:ins w:id="34" w:author="ludo" w:date="2019-05-01T08:35:00Z">
        <w:r>
          <w:rPr>
            <w:lang w:val="en-US"/>
          </w:rPr>
          <w:t xml:space="preserve">$ </w:t>
        </w:r>
        <w:proofErr w:type="spellStart"/>
        <w:r w:rsidRPr="008D6DE1">
          <w:t>curl</w:t>
        </w:r>
        <w:proofErr w:type="spellEnd"/>
        <w:r w:rsidRPr="008D6DE1">
          <w:t xml:space="preserve"> https://bootstrap.pypa.io/get-pip.py -o get-pip.py</w:t>
        </w:r>
      </w:ins>
    </w:p>
    <w:p w:rsidR="0063769D" w:rsidRDefault="0063769D" w:rsidP="0063769D">
      <w:pPr>
        <w:pStyle w:val="PrformatHTML"/>
        <w:rPr>
          <w:ins w:id="35" w:author="ludo" w:date="2019-05-01T08:35:00Z"/>
        </w:rPr>
      </w:pPr>
      <w:ins w:id="36" w:author="ludo" w:date="2019-05-01T08:35:00Z">
        <w:r>
          <w:rPr>
            <w:lang w:val="en-US"/>
          </w:rPr>
          <w:t xml:space="preserve">$ </w:t>
        </w:r>
        <w:r w:rsidRPr="008D6DE1">
          <w:t>python get-pip.py</w:t>
        </w:r>
      </w:ins>
    </w:p>
    <w:p w:rsidR="0063769D" w:rsidRDefault="0063769D" w:rsidP="0063769D">
      <w:pPr>
        <w:pStyle w:val="PrformatHTML"/>
        <w:rPr>
          <w:ins w:id="37" w:author="ludo" w:date="2019-05-01T08:35:00Z"/>
        </w:rPr>
      </w:pPr>
    </w:p>
    <w:p w:rsidR="0063769D" w:rsidRPr="00475205" w:rsidRDefault="0063769D" w:rsidP="00637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ludo" w:date="2019-05-01T08:35:00Z"/>
          <w:rFonts w:ascii="Courier New" w:eastAsia="Times New Roman" w:hAnsi="Courier New" w:cs="Courier New"/>
          <w:sz w:val="20"/>
          <w:szCs w:val="20"/>
          <w:lang w:eastAsia="fr-FR"/>
        </w:rPr>
      </w:pPr>
      <w:ins w:id="39" w:author="ludo" w:date="2019-05-01T08:35:00Z">
        <w:r>
          <w:rPr>
            <w:rFonts w:ascii="Courier New" w:eastAsia="Times New Roman" w:hAnsi="Courier New" w:cs="Courier New"/>
            <w:sz w:val="20"/>
            <w:szCs w:val="20"/>
            <w:lang w:eastAsia="fr-FR"/>
          </w:rPr>
          <w:t xml:space="preserve">$ </w:t>
        </w:r>
        <w:r w:rsidRPr="00475205">
          <w:rPr>
            <w:rFonts w:ascii="Courier New" w:eastAsia="Times New Roman" w:hAnsi="Courier New" w:cs="Courier New"/>
            <w:sz w:val="20"/>
            <w:szCs w:val="20"/>
            <w:lang w:eastAsia="fr-FR"/>
          </w:rPr>
          <w:t xml:space="preserve">apt-get -y </w:t>
        </w:r>
        <w:proofErr w:type="spellStart"/>
        <w:r w:rsidRPr="00475205">
          <w:rPr>
            <w:rFonts w:ascii="Courier New" w:eastAsia="Times New Roman" w:hAnsi="Courier New" w:cs="Courier New"/>
            <w:sz w:val="20"/>
            <w:szCs w:val="20"/>
            <w:lang w:eastAsia="fr-FR"/>
          </w:rPr>
          <w:t>install</w:t>
        </w:r>
        <w:proofErr w:type="spellEnd"/>
        <w:r w:rsidRPr="00475205">
          <w:rPr>
            <w:rFonts w:ascii="Courier New" w:eastAsia="Times New Roman" w:hAnsi="Courier New" w:cs="Courier New"/>
            <w:sz w:val="20"/>
            <w:szCs w:val="20"/>
            <w:lang w:eastAsia="fr-FR"/>
          </w:rPr>
          <w:t xml:space="preserve"> python3-pip</w:t>
        </w:r>
      </w:ins>
    </w:p>
    <w:p w:rsidR="0063769D" w:rsidRPr="008D6DE1" w:rsidRDefault="0063769D" w:rsidP="0063769D">
      <w:pPr>
        <w:pStyle w:val="PrformatHTML"/>
        <w:rPr>
          <w:ins w:id="40" w:author="ludo" w:date="2019-05-01T08:35:00Z"/>
        </w:rPr>
      </w:pPr>
      <w:ins w:id="41" w:author="ludo" w:date="2019-05-01T08:35:00Z">
        <w:r>
          <w:t xml:space="preserve">$ </w:t>
        </w:r>
        <w:r w:rsidRPr="00475205">
          <w:t>apt-get update</w:t>
        </w:r>
      </w:ins>
    </w:p>
    <w:p w:rsidR="0035229F" w:rsidRPr="00662111" w:rsidDel="0063769D" w:rsidRDefault="0035229F" w:rsidP="0035229F">
      <w:pPr>
        <w:spacing w:before="100" w:beforeAutospacing="1" w:after="100" w:afterAutospacing="1" w:line="240" w:lineRule="auto"/>
        <w:rPr>
          <w:del w:id="42" w:author="ludo" w:date="2019-05-01T08:35:00Z"/>
          <w:rFonts w:ascii="Times New Roman" w:eastAsia="Times New Roman" w:hAnsi="Times New Roman" w:cs="Times New Roman"/>
          <w:sz w:val="24"/>
          <w:szCs w:val="24"/>
          <w:lang w:val="en-US" w:eastAsia="fr-FR"/>
        </w:rPr>
      </w:pPr>
      <w:del w:id="43" w:author="ludo" w:date="2019-05-01T08:35:00Z">
        <w:r w:rsidRPr="00662111" w:rsidDel="0063769D">
          <w:rPr>
            <w:rFonts w:ascii="Times New Roman" w:eastAsia="Times New Roman" w:hAnsi="Times New Roman" w:cs="Times New Roman"/>
            <w:sz w:val="24"/>
            <w:szCs w:val="24"/>
            <w:lang w:val="en-US" w:eastAsia="fr-FR"/>
          </w:rPr>
          <w:delText>Ou</w:delText>
        </w:r>
      </w:del>
    </w:p>
    <w:p w:rsidR="0035229F" w:rsidRPr="00E16035" w:rsidDel="0063769D" w:rsidRDefault="0035229F" w:rsidP="0035229F">
      <w:pPr>
        <w:spacing w:before="100" w:beforeAutospacing="1" w:after="100" w:afterAutospacing="1" w:line="240" w:lineRule="auto"/>
        <w:rPr>
          <w:del w:id="44" w:author="ludo" w:date="2019-05-01T08:35:00Z"/>
          <w:rStyle w:val="CodeHTML"/>
          <w:rFonts w:eastAsiaTheme="minorHAnsi"/>
        </w:rPr>
      </w:pPr>
      <w:del w:id="45" w:author="ludo" w:date="2019-05-01T08:35:00Z">
        <w:r w:rsidRPr="00E16035" w:rsidDel="0063769D">
          <w:rPr>
            <w:rStyle w:val="CodeHTML"/>
            <w:rFonts w:eastAsiaTheme="minorHAnsi"/>
          </w:rPr>
          <w:delText>$ sudo apt-get install virtualenv</w:delText>
        </w:r>
      </w:del>
    </w:p>
    <w:p w:rsidR="0035229F" w:rsidRPr="00E16035" w:rsidRDefault="0035229F" w:rsidP="0035229F">
      <w:pPr>
        <w:spacing w:before="100" w:beforeAutospacing="1" w:after="100" w:afterAutospacing="1" w:line="240" w:lineRule="auto"/>
        <w:rPr>
          <w:rFonts w:ascii="Times New Roman" w:eastAsia="Times New Roman" w:hAnsi="Times New Roman" w:cs="Times New Roman"/>
          <w:sz w:val="24"/>
          <w:szCs w:val="24"/>
          <w:lang w:eastAsia="fr-FR"/>
        </w:rPr>
      </w:pPr>
      <w:r w:rsidRPr="00E16035">
        <w:rPr>
          <w:rFonts w:ascii="Times New Roman" w:eastAsia="Times New Roman" w:hAnsi="Times New Roman" w:cs="Times New Roman"/>
          <w:sz w:val="24"/>
          <w:szCs w:val="24"/>
          <w:lang w:eastAsia="fr-FR"/>
        </w:rPr>
        <w:t>Et une mise à jour :</w:t>
      </w:r>
    </w:p>
    <w:p w:rsidR="0035229F" w:rsidRDefault="0035229F" w:rsidP="00352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35229F" w:rsidRDefault="0035229F" w:rsidP="0035229F">
      <w:pPr>
        <w:rPr>
          <w:rFonts w:ascii="Courier New" w:eastAsia="Times New Roman" w:hAnsi="Courier New" w:cs="Courier New"/>
          <w:sz w:val="20"/>
          <w:szCs w:val="20"/>
          <w:lang w:val="en-US" w:eastAsia="fr-FR"/>
        </w:rPr>
      </w:pPr>
    </w:p>
    <w:p w:rsidR="0035229F" w:rsidRPr="0035229F" w:rsidRDefault="0035229F" w:rsidP="0035229F"/>
    <w:p w:rsidR="001C7162" w:rsidRPr="001E6561"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a folder for your projects/environments</w:t>
      </w:r>
    </w:p>
    <w:p w:rsidR="001C7162" w:rsidRDefault="001C7162"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sidR="00C80B58">
        <w:rPr>
          <w:rFonts w:ascii="Courier New" w:eastAsia="Times New Roman" w:hAnsi="Courier New" w:cs="Courier New"/>
          <w:sz w:val="20"/>
          <w:szCs w:val="20"/>
          <w:lang w:val="en-US" w:eastAsia="fr-FR"/>
        </w:rPr>
        <w:t>CNCLASER</w:t>
      </w:r>
    </w:p>
    <w:p w:rsidR="007E5990" w:rsidRPr="001E6561" w:rsidRDefault="007E5990" w:rsidP="001C7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1C7162" w:rsidRDefault="001C7162" w:rsidP="001C7162">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D0315D" w:rsidRDefault="00060EC0"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15" w:history="1">
        <w:r w:rsidR="00D0315D"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D0315D" w:rsidRPr="00D0315D" w:rsidRDefault="00D0315D" w:rsidP="001C7162">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pip</w:t>
      </w:r>
      <w:r w:rsidR="001656C9" w:rsidRPr="006826AB">
        <w:rPr>
          <w:b/>
        </w:rPr>
        <w:t>3</w:t>
      </w:r>
      <w:r w:rsidR="001656C9" w:rsidRPr="004C1CC6">
        <w:t xml:space="preserve"> </w:t>
      </w:r>
      <w:proofErr w:type="spellStart"/>
      <w:r w:rsidR="001656C9" w:rsidRPr="004C1CC6">
        <w:t>install</w:t>
      </w:r>
      <w:proofErr w:type="spellEnd"/>
      <w:r w:rsidR="001656C9" w:rsidRPr="004C1CC6">
        <w:t xml:space="preserve"> </w:t>
      </w:r>
      <w:proofErr w:type="spellStart"/>
      <w:r w:rsidR="001656C9" w:rsidRPr="004C1CC6">
        <w:t>virtualenv</w:t>
      </w:r>
      <w:proofErr w:type="spellEnd"/>
      <w:r w:rsidR="001656C9" w:rsidRPr="004C1CC6">
        <w:t xml:space="preserve"> </w:t>
      </w:r>
      <w:proofErr w:type="spellStart"/>
      <w:r w:rsidR="001656C9" w:rsidRPr="004C1CC6">
        <w:t>virtualenvwrapper</w:t>
      </w:r>
      <w:proofErr w:type="spellEnd"/>
    </w:p>
    <w:p w:rsidR="001656C9"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sudo</w:t>
      </w:r>
      <w:proofErr w:type="spellEnd"/>
      <w:r w:rsidR="001656C9" w:rsidRPr="004C1CC6">
        <w:t xml:space="preserve"> </w:t>
      </w:r>
      <w:proofErr w:type="spellStart"/>
      <w:r w:rsidR="001656C9" w:rsidRPr="004C1CC6">
        <w:t>rm</w:t>
      </w:r>
      <w:proofErr w:type="spellEnd"/>
      <w:r w:rsidR="001656C9" w:rsidRPr="004C1CC6">
        <w:t xml:space="preserve"> -</w:t>
      </w:r>
      <w:proofErr w:type="spellStart"/>
      <w:r w:rsidR="001656C9" w:rsidRPr="004C1CC6">
        <w:t>rf</w:t>
      </w:r>
      <w:proofErr w:type="spellEnd"/>
      <w:r w:rsidR="001656C9" w:rsidRPr="004C1CC6">
        <w:t xml:space="preserve"> ~</w:t>
      </w:r>
      <w:proofErr w:type="gramStart"/>
      <w:r w:rsidR="001656C9" w:rsidRPr="004C1CC6">
        <w:t>/.cache</w:t>
      </w:r>
      <w:proofErr w:type="gramEnd"/>
      <w:r w:rsidR="001656C9" w:rsidRPr="004C1CC6">
        <w:t>/</w:t>
      </w:r>
      <w:proofErr w:type="spellStart"/>
      <w:r w:rsidR="001656C9" w:rsidRPr="004C1CC6">
        <w:t>pip</w:t>
      </w:r>
      <w:proofErr w:type="spell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Pr="00041180" w:rsidRDefault="001656C9"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041180">
        <w:rPr>
          <w:rFonts w:ascii="Times New Roman" w:eastAsia="Times New Roman" w:hAnsi="Times New Roman" w:cs="Times New Roman"/>
          <w:sz w:val="24"/>
          <w:szCs w:val="24"/>
          <w:lang w:eastAsia="fr-FR"/>
        </w:rPr>
        <w:t>Taper les commandes suivantes</w:t>
      </w:r>
      <w:r>
        <w:rPr>
          <w:rFonts w:ascii="Times New Roman" w:eastAsia="Times New Roman" w:hAnsi="Times New Roman" w:cs="Times New Roman"/>
          <w:sz w:val="24"/>
          <w:szCs w:val="24"/>
          <w:lang w:eastAsia="fr-FR"/>
        </w:rPr>
        <w:t> :</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 "\n# </w:t>
      </w:r>
      <w:proofErr w:type="spellStart"/>
      <w:r w:rsidR="001656C9" w:rsidRPr="00C12BF6">
        <w:t>virtualenv</w:t>
      </w:r>
      <w:proofErr w:type="spellEnd"/>
      <w:r w:rsidR="001656C9" w:rsidRPr="00C12BF6">
        <w:t xml:space="preserve"> and </w:t>
      </w:r>
      <w:proofErr w:type="spellStart"/>
      <w:r w:rsidR="001656C9" w:rsidRPr="00C12BF6">
        <w:t>virtualenvwrapper</w:t>
      </w:r>
      <w:proofErr w:type="spellEnd"/>
      <w:r w:rsidR="001656C9" w:rsidRPr="00C12BF6">
        <w:t>"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w:t>
      </w:r>
      <w:r w:rsidR="008D154D">
        <w:t>WORKON_HOME</w:t>
      </w:r>
      <w:r w:rsidR="001656C9" w:rsidRPr="00C12BF6">
        <w:t>=$HOME</w:t>
      </w:r>
      <w:proofErr w:type="gramStart"/>
      <w:r w:rsidR="001656C9" w:rsidRPr="00C12BF6">
        <w:t>/.</w:t>
      </w:r>
      <w:proofErr w:type="spellStart"/>
      <w:r w:rsidR="001656C9" w:rsidRPr="00C12BF6">
        <w:t>virtualenvs</w:t>
      </w:r>
      <w:proofErr w:type="spellEnd"/>
      <w:proofErr w:type="gramEnd"/>
      <w:r w:rsidR="001656C9" w:rsidRPr="00C12BF6">
        <w:t>" &gt;&gt; ~/.profile</w:t>
      </w:r>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"export VIRTUALENVWRAPPER_PYTHON=/</w:t>
      </w:r>
      <w:proofErr w:type="spellStart"/>
      <w:r w:rsidR="001656C9" w:rsidRPr="00C12BF6">
        <w:t>usr</w:t>
      </w:r>
      <w:proofErr w:type="spellEnd"/>
      <w:r w:rsidR="001656C9" w:rsidRPr="00C12BF6">
        <w:t>/bin/python3.5" &gt;&gt; ~</w:t>
      </w:r>
      <w:proofErr w:type="gramStart"/>
      <w:r w:rsidR="001656C9" w:rsidRPr="00C12BF6">
        <w:t>/.profile</w:t>
      </w:r>
      <w:proofErr w:type="gramEnd"/>
    </w:p>
    <w:p w:rsidR="001656C9" w:rsidRPr="00C12BF6" w:rsidRDefault="00C12BF6" w:rsidP="00C12B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001656C9" w:rsidRPr="00C12BF6">
        <w:t>echo</w:t>
      </w:r>
      <w:proofErr w:type="spellEnd"/>
      <w:r w:rsidR="001656C9" w:rsidRPr="00C12BF6">
        <w:t xml:space="preserve"> "source /</w:t>
      </w:r>
      <w:proofErr w:type="spellStart"/>
      <w:r w:rsidR="001656C9" w:rsidRPr="00C12BF6">
        <w:t>usr</w:t>
      </w:r>
      <w:proofErr w:type="spellEnd"/>
      <w:r w:rsidR="001656C9" w:rsidRPr="00C12BF6">
        <w:t>/local/bin/virtualenvwrapper.sh" &gt;&gt; ~</w:t>
      </w:r>
      <w:proofErr w:type="gramStart"/>
      <w:r w:rsidR="001656C9" w:rsidRPr="00C12BF6">
        <w:t>/.profile</w:t>
      </w:r>
      <w:proofErr w:type="gramEnd"/>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Style w:val="PrformatHTML"/>
        <w:pBdr>
          <w:top w:val="single" w:sz="4" w:space="1" w:color="auto"/>
          <w:left w:val="single" w:sz="4" w:space="4" w:color="auto"/>
          <w:bottom w:val="single" w:sz="4" w:space="1" w:color="auto"/>
          <w:right w:val="single" w:sz="4" w:space="4" w:color="auto"/>
        </w:pBdr>
      </w:pPr>
    </w:p>
    <w:p w:rsidR="001656C9" w:rsidRDefault="001656C9" w:rsidP="001656C9">
      <w:pPr>
        <w:pBdr>
          <w:top w:val="single" w:sz="4" w:space="1" w:color="auto"/>
          <w:left w:val="single" w:sz="4" w:space="4" w:color="auto"/>
          <w:bottom w:val="single" w:sz="4" w:space="1" w:color="auto"/>
          <w:right w:val="single" w:sz="4" w:space="4" w:color="auto"/>
        </w:pBdr>
        <w:spacing w:after="0" w:line="240" w:lineRule="auto"/>
        <w:rPr>
          <w:ins w:id="46" w:author="ludo" w:date="2019-05-01T08:35:00Z"/>
          <w:rFonts w:ascii="Times New Roman" w:eastAsia="Times New Roman" w:hAnsi="Times New Roman" w:cs="Times New Roman"/>
          <w:sz w:val="24"/>
          <w:szCs w:val="24"/>
          <w:lang w:eastAsia="fr-FR"/>
        </w:rPr>
      </w:pPr>
      <w:r w:rsidRPr="002456E8">
        <w:rPr>
          <w:rFonts w:ascii="Times New Roman" w:eastAsia="Times New Roman" w:hAnsi="Times New Roman" w:cs="Times New Roman"/>
          <w:sz w:val="24"/>
          <w:szCs w:val="24"/>
          <w:lang w:eastAsia="fr-FR"/>
        </w:rPr>
        <w:t xml:space="preserve">Fermer le terminal et le </w:t>
      </w:r>
      <w:proofErr w:type="spellStart"/>
      <w:r w:rsidRPr="002456E8">
        <w:rPr>
          <w:rFonts w:ascii="Times New Roman" w:eastAsia="Times New Roman" w:hAnsi="Times New Roman" w:cs="Times New Roman"/>
          <w:sz w:val="24"/>
          <w:szCs w:val="24"/>
          <w:lang w:eastAsia="fr-FR"/>
        </w:rPr>
        <w:t>reouvrir</w:t>
      </w:r>
      <w:proofErr w:type="spellEnd"/>
    </w:p>
    <w:p w:rsidR="0063769D" w:rsidRDefault="0063769D" w:rsidP="0063769D">
      <w:pPr>
        <w:pBdr>
          <w:top w:val="single" w:sz="4" w:space="1" w:color="auto"/>
          <w:left w:val="single" w:sz="4" w:space="4" w:color="auto"/>
          <w:bottom w:val="single" w:sz="4" w:space="1" w:color="auto"/>
          <w:right w:val="single" w:sz="4" w:space="4" w:color="auto"/>
        </w:pBdr>
        <w:spacing w:after="0" w:line="240" w:lineRule="auto"/>
        <w:rPr>
          <w:ins w:id="47" w:author="ludo" w:date="2019-05-01T08:35:00Z"/>
          <w:rFonts w:ascii="Times New Roman" w:eastAsia="Times New Roman" w:hAnsi="Times New Roman" w:cs="Times New Roman"/>
          <w:sz w:val="24"/>
          <w:szCs w:val="24"/>
          <w:lang w:eastAsia="fr-FR"/>
        </w:rPr>
      </w:pPr>
      <w:ins w:id="48" w:author="ludo" w:date="2019-05-01T08:35:00Z">
        <w:r>
          <w:rPr>
            <w:rFonts w:ascii="Times New Roman" w:eastAsia="Times New Roman" w:hAnsi="Times New Roman" w:cs="Times New Roman"/>
            <w:sz w:val="24"/>
            <w:szCs w:val="24"/>
            <w:lang w:eastAsia="fr-FR"/>
          </w:rPr>
          <w:t xml:space="preserve">A la réouverture passer en </w:t>
        </w:r>
        <w:proofErr w:type="spellStart"/>
        <w:r>
          <w:rPr>
            <w:rFonts w:ascii="Times New Roman" w:eastAsia="Times New Roman" w:hAnsi="Times New Roman" w:cs="Times New Roman"/>
            <w:sz w:val="24"/>
            <w:szCs w:val="24"/>
            <w:lang w:eastAsia="fr-FR"/>
          </w:rPr>
          <w:t>superutilisateur</w:t>
        </w:r>
        <w:proofErr w:type="spellEnd"/>
        <w:r>
          <w:rPr>
            <w:rFonts w:ascii="Times New Roman" w:eastAsia="Times New Roman" w:hAnsi="Times New Roman" w:cs="Times New Roman"/>
            <w:sz w:val="24"/>
            <w:szCs w:val="24"/>
            <w:lang w:eastAsia="fr-FR"/>
          </w:rPr>
          <w:t> :</w:t>
        </w:r>
      </w:ins>
    </w:p>
    <w:p w:rsidR="0063769D" w:rsidRPr="007B624B" w:rsidRDefault="0063769D" w:rsidP="0063769D">
      <w:pPr>
        <w:pStyle w:val="PrformatHTML"/>
        <w:pBdr>
          <w:top w:val="single" w:sz="4" w:space="1" w:color="auto"/>
          <w:left w:val="single" w:sz="4" w:space="4" w:color="auto"/>
          <w:bottom w:val="single" w:sz="4" w:space="1" w:color="auto"/>
          <w:right w:val="single" w:sz="4" w:space="4" w:color="auto"/>
        </w:pBdr>
        <w:rPr>
          <w:ins w:id="49" w:author="ludo" w:date="2019-05-01T08:35:00Z"/>
          <w:rStyle w:val="crayon-v"/>
          <w:rFonts w:eastAsiaTheme="majorEastAsia"/>
        </w:rPr>
      </w:pPr>
      <w:ins w:id="50" w:author="ludo" w:date="2019-05-01T08:35:00Z">
        <w:r w:rsidRPr="007B624B">
          <w:rPr>
            <w:rStyle w:val="crayon-v"/>
            <w:rFonts w:eastAsiaTheme="majorEastAsia"/>
          </w:rPr>
          <w:t>$ su</w:t>
        </w:r>
      </w:ins>
    </w:p>
    <w:p w:rsidR="0063769D" w:rsidRDefault="0063769D" w:rsidP="0063769D">
      <w:pPr>
        <w:pBdr>
          <w:top w:val="single" w:sz="4" w:space="1" w:color="auto"/>
          <w:left w:val="single" w:sz="4" w:space="4" w:color="auto"/>
          <w:bottom w:val="single" w:sz="4" w:space="1" w:color="auto"/>
          <w:right w:val="single" w:sz="4" w:space="4" w:color="auto"/>
        </w:pBdr>
        <w:spacing w:after="0" w:line="240" w:lineRule="auto"/>
        <w:rPr>
          <w:ins w:id="51" w:author="ludo" w:date="2019-05-01T08:36:00Z"/>
          <w:rFonts w:ascii="Times New Roman" w:eastAsia="Times New Roman" w:hAnsi="Times New Roman" w:cs="Times New Roman"/>
          <w:sz w:val="24"/>
          <w:szCs w:val="24"/>
          <w:lang w:eastAsia="fr-FR"/>
        </w:rPr>
      </w:pPr>
      <w:ins w:id="52" w:author="ludo" w:date="2019-05-01T08:36:00Z">
        <w:r>
          <w:rPr>
            <w:rFonts w:ascii="Times New Roman" w:eastAsia="Times New Roman" w:hAnsi="Times New Roman" w:cs="Times New Roman"/>
            <w:sz w:val="24"/>
            <w:szCs w:val="24"/>
            <w:lang w:eastAsia="fr-FR"/>
          </w:rPr>
          <w:t>Rentrer le mot de passe « </w:t>
        </w:r>
        <w:proofErr w:type="spellStart"/>
        <w:r>
          <w:rPr>
            <w:rFonts w:ascii="Times New Roman" w:eastAsia="Times New Roman" w:hAnsi="Times New Roman" w:cs="Times New Roman"/>
            <w:sz w:val="24"/>
            <w:szCs w:val="24"/>
            <w:lang w:eastAsia="fr-FR"/>
          </w:rPr>
          <w:t>rpi</w:t>
        </w:r>
        <w:proofErr w:type="spellEnd"/>
        <w:r>
          <w:rPr>
            <w:rFonts w:ascii="Times New Roman" w:eastAsia="Times New Roman" w:hAnsi="Times New Roman" w:cs="Times New Roman"/>
            <w:sz w:val="24"/>
            <w:szCs w:val="24"/>
            <w:lang w:eastAsia="fr-FR"/>
          </w:rPr>
          <w:t> »</w:t>
        </w:r>
      </w:ins>
    </w:p>
    <w:p w:rsidR="0063769D" w:rsidDel="0063769D" w:rsidRDefault="0063769D" w:rsidP="001656C9">
      <w:pPr>
        <w:pBdr>
          <w:top w:val="single" w:sz="4" w:space="1" w:color="auto"/>
          <w:left w:val="single" w:sz="4" w:space="4" w:color="auto"/>
          <w:bottom w:val="single" w:sz="4" w:space="1" w:color="auto"/>
          <w:right w:val="single" w:sz="4" w:space="4" w:color="auto"/>
        </w:pBdr>
        <w:spacing w:after="0" w:line="240" w:lineRule="auto"/>
        <w:rPr>
          <w:del w:id="53" w:author="ludo" w:date="2019-05-01T08:36:00Z"/>
          <w:rFonts w:ascii="Times New Roman" w:eastAsia="Times New Roman" w:hAnsi="Times New Roman" w:cs="Times New Roman"/>
          <w:sz w:val="24"/>
          <w:szCs w:val="24"/>
          <w:lang w:eastAsia="fr-FR"/>
        </w:rPr>
      </w:pPr>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4" w:author="ludo" w:date="2019-05-01T08:36:00Z"/>
          <w:rFonts w:ascii="Times New Roman" w:eastAsia="Times New Roman" w:hAnsi="Times New Roman" w:cs="Times New Roman"/>
          <w:sz w:val="24"/>
          <w:szCs w:val="24"/>
          <w:lang w:eastAsia="fr-FR"/>
        </w:rPr>
      </w:pPr>
      <w:del w:id="55" w:author="ludo" w:date="2019-05-01T08:36:00Z">
        <w:r w:rsidDel="0063769D">
          <w:rPr>
            <w:rFonts w:ascii="Times New Roman" w:eastAsia="Times New Roman" w:hAnsi="Times New Roman" w:cs="Times New Roman"/>
            <w:sz w:val="24"/>
            <w:szCs w:val="24"/>
            <w:lang w:eastAsia="fr-FR"/>
          </w:rPr>
          <w:delText>A la réouverture :</w:delText>
        </w:r>
      </w:del>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6" w:author="ludo" w:date="2019-05-01T08:36:00Z"/>
          <w:rFonts w:ascii="Times New Roman" w:eastAsia="Times New Roman" w:hAnsi="Times New Roman" w:cs="Times New Roman"/>
          <w:sz w:val="24"/>
          <w:szCs w:val="24"/>
          <w:lang w:eastAsia="fr-FR"/>
        </w:rPr>
      </w:pPr>
      <w:del w:id="57" w:author="ludo" w:date="2019-05-01T08:36:00Z">
        <w:r w:rsidDel="0063769D">
          <w:rPr>
            <w:noProof/>
          </w:rPr>
          <w:drawing>
            <wp:inline distT="0" distB="0" distL="0" distR="0" wp14:anchorId="79987F23" wp14:editId="4E46F322">
              <wp:extent cx="5760720" cy="35877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7750"/>
                      </a:xfrm>
                      <a:prstGeom prst="rect">
                        <a:avLst/>
                      </a:prstGeom>
                    </pic:spPr>
                  </pic:pic>
                </a:graphicData>
              </a:graphic>
            </wp:inline>
          </w:drawing>
        </w:r>
      </w:del>
    </w:p>
    <w:p w:rsidR="007E5990" w:rsidDel="0063769D" w:rsidRDefault="007E5990" w:rsidP="001656C9">
      <w:pPr>
        <w:pBdr>
          <w:top w:val="single" w:sz="4" w:space="1" w:color="auto"/>
          <w:left w:val="single" w:sz="4" w:space="4" w:color="auto"/>
          <w:bottom w:val="single" w:sz="4" w:space="1" w:color="auto"/>
          <w:right w:val="single" w:sz="4" w:space="4" w:color="auto"/>
        </w:pBdr>
        <w:spacing w:after="0" w:line="240" w:lineRule="auto"/>
        <w:rPr>
          <w:del w:id="58" w:author="ludo" w:date="2019-05-01T08:36:00Z"/>
          <w:rFonts w:ascii="Times New Roman" w:eastAsia="Times New Roman" w:hAnsi="Times New Roman" w:cs="Times New Roman"/>
          <w:sz w:val="24"/>
          <w:szCs w:val="24"/>
          <w:lang w:eastAsia="fr-FR"/>
        </w:rPr>
      </w:pPr>
      <w:del w:id="59" w:author="ludo" w:date="2019-05-01T08:36:00Z">
        <w:r w:rsidDel="0063769D">
          <w:rPr>
            <w:rFonts w:ascii="Times New Roman" w:eastAsia="Times New Roman" w:hAnsi="Times New Roman" w:cs="Times New Roman"/>
            <w:sz w:val="24"/>
            <w:szCs w:val="24"/>
            <w:lang w:eastAsia="fr-FR"/>
          </w:rPr>
          <w:delText>Passer en superutilisateur :</w:delText>
        </w:r>
      </w:del>
    </w:p>
    <w:p w:rsidR="007B1027" w:rsidRPr="007B624B" w:rsidDel="0063769D" w:rsidRDefault="007B1027" w:rsidP="007B624B">
      <w:pPr>
        <w:pStyle w:val="PrformatHTML"/>
        <w:pBdr>
          <w:top w:val="single" w:sz="4" w:space="1" w:color="auto"/>
          <w:left w:val="single" w:sz="4" w:space="4" w:color="auto"/>
          <w:bottom w:val="single" w:sz="4" w:space="1" w:color="auto"/>
          <w:right w:val="single" w:sz="4" w:space="4" w:color="auto"/>
        </w:pBdr>
        <w:rPr>
          <w:del w:id="60" w:author="ludo" w:date="2019-05-01T08:36:00Z"/>
          <w:rStyle w:val="crayon-v"/>
          <w:rFonts w:eastAsiaTheme="majorEastAsia"/>
        </w:rPr>
      </w:pPr>
      <w:del w:id="61" w:author="ludo" w:date="2019-05-01T08:36:00Z">
        <w:r w:rsidRPr="007B624B" w:rsidDel="0063769D">
          <w:rPr>
            <w:rStyle w:val="crayon-v"/>
            <w:rFonts w:eastAsiaTheme="majorEastAsia"/>
          </w:rPr>
          <w:delText>$ su</w:delText>
        </w:r>
      </w:del>
    </w:p>
    <w:p w:rsidR="007B1027" w:rsidDel="0063769D" w:rsidRDefault="007B1027" w:rsidP="001656C9">
      <w:pPr>
        <w:pBdr>
          <w:top w:val="single" w:sz="4" w:space="1" w:color="auto"/>
          <w:left w:val="single" w:sz="4" w:space="4" w:color="auto"/>
          <w:bottom w:val="single" w:sz="4" w:space="1" w:color="auto"/>
          <w:right w:val="single" w:sz="4" w:space="4" w:color="auto"/>
        </w:pBdr>
        <w:spacing w:after="0" w:line="240" w:lineRule="auto"/>
        <w:rPr>
          <w:del w:id="62" w:author="ludo" w:date="2019-05-01T08:36:00Z"/>
          <w:rFonts w:ascii="Times New Roman" w:eastAsia="Times New Roman" w:hAnsi="Times New Roman" w:cs="Times New Roman"/>
          <w:sz w:val="24"/>
          <w:szCs w:val="24"/>
          <w:lang w:eastAsia="fr-FR"/>
        </w:rPr>
      </w:pPr>
      <w:del w:id="63" w:author="ludo" w:date="2019-05-01T08:36:00Z">
        <w:r w:rsidDel="0063769D">
          <w:rPr>
            <w:rFonts w:ascii="Times New Roman" w:eastAsia="Times New Roman" w:hAnsi="Times New Roman" w:cs="Times New Roman"/>
            <w:sz w:val="24"/>
            <w:szCs w:val="24"/>
            <w:lang w:eastAsia="fr-FR"/>
          </w:rPr>
          <w:delText>Rentrer le mot de passe « rpi »</w:delText>
        </w:r>
      </w:del>
    </w:p>
    <w:p w:rsidR="007B1027" w:rsidRDefault="007B1027"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
    <w:p w:rsidR="00C12BF6" w:rsidRPr="004C1CC6" w:rsidRDefault="00C12BF6"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Puis </w:t>
      </w:r>
      <w:r w:rsidR="005416EF">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proofErr w:type="gramEnd"/>
    </w:p>
    <w:p w:rsidR="001656C9" w:rsidRDefault="00C12BF6" w:rsidP="001656C9">
      <w:pPr>
        <w:pStyle w:val="PrformatHTML"/>
        <w:pBdr>
          <w:top w:val="single" w:sz="4" w:space="1" w:color="auto"/>
          <w:left w:val="single" w:sz="4" w:space="4" w:color="auto"/>
          <w:bottom w:val="single" w:sz="4" w:space="1" w:color="auto"/>
          <w:right w:val="single" w:sz="4" w:space="4" w:color="auto"/>
        </w:pBdr>
        <w:rPr>
          <w:ins w:id="64" w:author="ludo" w:date="2019-05-01T08:36:00Z"/>
          <w:rStyle w:val="crayon-e"/>
        </w:rPr>
      </w:pPr>
      <w:r>
        <w:rPr>
          <w:rStyle w:val="crayon-v"/>
          <w:rFonts w:eastAsiaTheme="majorEastAsia"/>
        </w:rPr>
        <w:t xml:space="preserve">$ </w:t>
      </w:r>
      <w:r w:rsidR="001656C9">
        <w:rPr>
          <w:rStyle w:val="crayon-v"/>
          <w:rFonts w:eastAsiaTheme="majorEastAsia"/>
        </w:rPr>
        <w:t>source</w:t>
      </w:r>
      <w:r w:rsidR="001656C9">
        <w:rPr>
          <w:rStyle w:val="crayon-h"/>
        </w:rPr>
        <w:t xml:space="preserve"> </w:t>
      </w:r>
      <w:r w:rsidR="001656C9">
        <w:rPr>
          <w:rStyle w:val="crayon-o"/>
        </w:rPr>
        <w:t>~</w:t>
      </w:r>
      <w:proofErr w:type="gramStart"/>
      <w:r w:rsidR="001656C9">
        <w:rPr>
          <w:rStyle w:val="crayon-o"/>
        </w:rPr>
        <w:t>/</w:t>
      </w:r>
      <w:r w:rsidR="001656C9">
        <w:rPr>
          <w:rStyle w:val="crayon-e"/>
        </w:rPr>
        <w:t>.profile</w:t>
      </w:r>
      <w:proofErr w:type="gramEnd"/>
    </w:p>
    <w:p w:rsidR="0063769D" w:rsidRDefault="0063769D" w:rsidP="001656C9">
      <w:pPr>
        <w:pStyle w:val="PrformatHTML"/>
        <w:pBdr>
          <w:top w:val="single" w:sz="4" w:space="1" w:color="auto"/>
          <w:left w:val="single" w:sz="4" w:space="4" w:color="auto"/>
          <w:bottom w:val="single" w:sz="4" w:space="1" w:color="auto"/>
          <w:right w:val="single" w:sz="4" w:space="4" w:color="auto"/>
        </w:pBdr>
      </w:pPr>
      <w:ins w:id="65" w:author="ludo" w:date="2019-05-01T08:36:00Z">
        <w:r>
          <w:rPr>
            <w:noProof/>
          </w:rPr>
          <w:drawing>
            <wp:inline distT="0" distB="0" distL="0" distR="0" wp14:anchorId="299CFF2E" wp14:editId="06F65018">
              <wp:extent cx="5760720" cy="366458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64585"/>
                      </a:xfrm>
                      <a:prstGeom prst="rect">
                        <a:avLst/>
                      </a:prstGeom>
                    </pic:spPr>
                  </pic:pic>
                </a:graphicData>
              </a:graphic>
            </wp:inline>
          </w:drawing>
        </w:r>
      </w:ins>
    </w:p>
    <w:p w:rsidR="001656C9" w:rsidRPr="00ED3845" w:rsidRDefault="00C12BF6" w:rsidP="001656C9">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lastRenderedPageBreak/>
        <w:t xml:space="preserve">$ </w:t>
      </w:r>
      <w:proofErr w:type="spellStart"/>
      <w:r w:rsidR="001656C9" w:rsidRPr="00ED3845">
        <w:rPr>
          <w:rStyle w:val="crayon-v"/>
          <w:rFonts w:eastAsiaTheme="majorEastAsia"/>
        </w:rPr>
        <w:t>mkvirtualenv</w:t>
      </w:r>
      <w:proofErr w:type="spellEnd"/>
      <w:r w:rsidR="001656C9" w:rsidRPr="00ED3845">
        <w:rPr>
          <w:rStyle w:val="crayon-v"/>
          <w:rFonts w:eastAsiaTheme="majorEastAsia"/>
        </w:rPr>
        <w:t xml:space="preserve"> cv -p python3.5</w:t>
      </w:r>
    </w:p>
    <w:p w:rsidR="00DE3DA2" w:rsidRDefault="00DE3DA2"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ED3845">
        <w:rPr>
          <w:rFonts w:ascii="Times New Roman" w:eastAsia="Times New Roman" w:hAnsi="Times New Roman" w:cs="Times New Roman"/>
          <w:sz w:val="24"/>
          <w:szCs w:val="24"/>
          <w:lang w:eastAsia="fr-FR"/>
        </w:rPr>
        <w:t>Un certain temps est nécessaire à l’installation des outils de l’environnement.</w:t>
      </w:r>
    </w:p>
    <w:p w:rsidR="007E5990" w:rsidRPr="00ED3845" w:rsidRDefault="007E5990" w:rsidP="00ED3845">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noProof/>
        </w:rPr>
        <w:drawing>
          <wp:inline distT="0" distB="0" distL="0" distR="0" wp14:anchorId="3680F558" wp14:editId="6E333161">
            <wp:extent cx="5760720" cy="36099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p>
    <w:p w:rsidR="001656C9" w:rsidRDefault="001656C9" w:rsidP="001656C9">
      <w:pPr>
        <w:pBdr>
          <w:top w:val="single" w:sz="4" w:space="1" w:color="auto"/>
          <w:left w:val="single" w:sz="4" w:space="4" w:color="auto"/>
          <w:bottom w:val="single" w:sz="4" w:space="1" w:color="auto"/>
          <w:right w:val="single" w:sz="4" w:space="4" w:color="auto"/>
        </w:pBdr>
      </w:pPr>
    </w:p>
    <w:p w:rsidR="001656C9" w:rsidRDefault="005416EF" w:rsidP="001656C9">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Puis à chaque fois que des modifications devront être faites de l’installation </w:t>
      </w:r>
      <w:proofErr w:type="spellStart"/>
      <w:r>
        <w:rPr>
          <w:rFonts w:ascii="Times New Roman" w:eastAsia="Times New Roman" w:hAnsi="Times New Roman" w:cs="Times New Roman"/>
          <w:sz w:val="24"/>
          <w:szCs w:val="24"/>
          <w:lang w:eastAsia="fr-FR"/>
        </w:rPr>
        <w:t>raspberry</w:t>
      </w:r>
      <w:proofErr w:type="spellEnd"/>
      <w:r>
        <w:rPr>
          <w:rFonts w:ascii="Times New Roman" w:eastAsia="Times New Roman" w:hAnsi="Times New Roman" w:cs="Times New Roman"/>
          <w:sz w:val="24"/>
          <w:szCs w:val="24"/>
          <w:lang w:eastAsia="fr-FR"/>
        </w:rPr>
        <w:t xml:space="preserve"> pi</w:t>
      </w:r>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r w:rsidR="001656C9" w:rsidRPr="004C1CC6">
        <w:t>source ~</w:t>
      </w:r>
      <w:proofErr w:type="gramStart"/>
      <w:r w:rsidR="001656C9" w:rsidRPr="004C1CC6">
        <w:t>/.profile</w:t>
      </w:r>
      <w:proofErr w:type="gramEnd"/>
    </w:p>
    <w:p w:rsidR="001656C9" w:rsidRPr="004C1CC6" w:rsidRDefault="00C12BF6" w:rsidP="001656C9">
      <w:pPr>
        <w:pStyle w:val="PrformatHTML"/>
        <w:pBdr>
          <w:top w:val="single" w:sz="4" w:space="1" w:color="auto"/>
          <w:left w:val="single" w:sz="4" w:space="4" w:color="auto"/>
          <w:bottom w:val="single" w:sz="4" w:space="1" w:color="auto"/>
          <w:right w:val="single" w:sz="4" w:space="4" w:color="auto"/>
        </w:pBdr>
      </w:pPr>
      <w:r>
        <w:t xml:space="preserve">$ </w:t>
      </w:r>
      <w:proofErr w:type="spellStart"/>
      <w:r w:rsidR="001656C9" w:rsidRPr="004C1CC6">
        <w:t>workon</w:t>
      </w:r>
      <w:proofErr w:type="spellEnd"/>
      <w:r w:rsidR="001656C9" w:rsidRPr="004C1CC6">
        <w:t xml:space="preserve"> cv</w:t>
      </w:r>
    </w:p>
    <w:p w:rsidR="00443B83" w:rsidRDefault="00443B83" w:rsidP="0034583A"/>
    <w:p w:rsidR="00B600AB" w:rsidRPr="00B600AB"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B600AB">
        <w:rPr>
          <w:rFonts w:ascii="Courier New" w:hAnsi="Courier New" w:cs="Courier New"/>
          <w:color w:val="FF0000"/>
          <w:sz w:val="32"/>
        </w:rPr>
        <w:t>Attention, maintenant vous devez toujours être sous :</w:t>
      </w:r>
    </w:p>
    <w:p w:rsidR="00B600AB" w:rsidRPr="00DE3DA2" w:rsidRDefault="00B600AB" w:rsidP="00B600AB">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A72E6B" w:rsidRDefault="004B2B00" w:rsidP="0034583A">
      <w:r>
        <w:t>Pour lancer un programme python3, taper le chemin de l’environnement virtuel de python3 :</w:t>
      </w:r>
    </w:p>
    <w:p w:rsidR="00F96723" w:rsidRDefault="00376F6E" w:rsidP="0034583A">
      <w:pPr>
        <w:rPr>
          <w:ins w:id="66" w:author="ludo" w:date="2019-05-02T16:16:00Z"/>
          <w:rFonts w:ascii="Consolas" w:hAnsi="Consolas" w:cs="Consolas"/>
        </w:rPr>
      </w:pPr>
      <w:r w:rsidRPr="00376F6E">
        <w:rPr>
          <w:rFonts w:ascii="Consolas" w:hAnsi="Consolas" w:cs="Consolas"/>
        </w:rPr>
        <w:t>/</w:t>
      </w:r>
      <w:del w:id="67" w:author="ludo" w:date="2019-05-01T08:37:00Z">
        <w:r w:rsidRPr="00376F6E" w:rsidDel="0063769D">
          <w:rPr>
            <w:rFonts w:ascii="Consolas" w:hAnsi="Consolas" w:cs="Consolas"/>
          </w:rPr>
          <w:delText>home/pi</w:delText>
        </w:r>
      </w:del>
      <w:ins w:id="68" w:author="ludo" w:date="2019-05-01T08:37:00Z">
        <w:r w:rsidR="0063769D">
          <w:rPr>
            <w:rFonts w:ascii="Consolas" w:hAnsi="Consolas" w:cs="Consolas"/>
          </w:rPr>
          <w:t>root</w:t>
        </w:r>
      </w:ins>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EF6701" w:rsidRDefault="00C3259D" w:rsidP="0034583A">
      <w:ins w:id="69" w:author="ludo" w:date="2019-05-02T16:16:00Z">
        <w:r>
          <w:rPr>
            <w:rFonts w:ascii="Consolas" w:hAnsi="Consolas" w:cs="Consolas"/>
          </w:rPr>
          <w:t xml:space="preserve">Mais </w:t>
        </w:r>
      </w:ins>
      <w:ins w:id="70" w:author="ludo" w:date="2019-05-02T16:18:00Z">
        <w:r>
          <w:rPr>
            <w:rFonts w:ascii="Consolas" w:hAnsi="Consolas" w:cs="Consolas"/>
          </w:rPr>
          <w:t xml:space="preserve">pour cela, </w:t>
        </w:r>
      </w:ins>
      <w:ins w:id="71" w:author="ludo" w:date="2019-05-02T16:16:00Z">
        <w:r>
          <w:rPr>
            <w:rFonts w:ascii="Consolas" w:hAnsi="Consolas" w:cs="Consolas"/>
          </w:rPr>
          <w:t xml:space="preserve">via </w:t>
        </w:r>
        <w:proofErr w:type="spellStart"/>
        <w:r>
          <w:rPr>
            <w:rFonts w:ascii="Consolas" w:hAnsi="Consolas" w:cs="Consolas"/>
          </w:rPr>
          <w:t>WinSCP</w:t>
        </w:r>
        <w:proofErr w:type="spellEnd"/>
        <w:r>
          <w:rPr>
            <w:rFonts w:ascii="Consolas" w:hAnsi="Consolas" w:cs="Consolas"/>
          </w:rPr>
          <w:t xml:space="preserve">, sur l’écran de droite, cliquer droit sur </w:t>
        </w:r>
      </w:ins>
      <w:ins w:id="72" w:author="ludo" w:date="2019-05-02T16:17:00Z">
        <w:r>
          <w:rPr>
            <w:rFonts w:ascii="Consolas" w:hAnsi="Consolas" w:cs="Consolas"/>
          </w:rPr>
          <w:t>le répertoire « root », puis « propriétés », cocher toutes les cases X, R et W et su</w:t>
        </w:r>
      </w:ins>
      <w:ins w:id="73" w:author="ludo" w:date="2019-05-02T16:18:00Z">
        <w:r>
          <w:rPr>
            <w:rFonts w:ascii="Consolas" w:hAnsi="Consolas" w:cs="Consolas"/>
          </w:rPr>
          <w:t xml:space="preserve">r « appliquer </w:t>
        </w:r>
        <w:proofErr w:type="gramStart"/>
        <w:r>
          <w:rPr>
            <w:rFonts w:ascii="Consolas" w:hAnsi="Consolas" w:cs="Consolas"/>
          </w:rPr>
          <w:t>récursivement….</w:t>
        </w:r>
        <w:proofErr w:type="gramEnd"/>
        <w:r>
          <w:rPr>
            <w:rFonts w:ascii="Consolas" w:hAnsi="Consolas" w:cs="Consolas"/>
          </w:rPr>
          <w:t> », puis « ok »</w:t>
        </w:r>
      </w:ins>
    </w:p>
    <w:p w:rsidR="00317A91" w:rsidRPr="00A94A73" w:rsidRDefault="00A50A43" w:rsidP="00317A91">
      <w:pPr>
        <w:pStyle w:val="Titre1"/>
        <w:rPr>
          <w:rStyle w:val="lev"/>
          <w:b w:val="0"/>
          <w:bCs w:val="0"/>
        </w:rPr>
      </w:pPr>
      <w:proofErr w:type="spellStart"/>
      <w:proofErr w:type="gramStart"/>
      <w:r w:rsidRPr="00A94A73">
        <w:rPr>
          <w:rStyle w:val="lev"/>
          <w:b w:val="0"/>
          <w:bCs w:val="0"/>
        </w:rPr>
        <w:t>i</w:t>
      </w:r>
      <w:r w:rsidR="00317A91" w:rsidRPr="00A94A73">
        <w:rPr>
          <w:rStyle w:val="lev"/>
          <w:b w:val="0"/>
          <w:bCs w:val="0"/>
        </w:rPr>
        <w:t>mutils</w:t>
      </w:r>
      <w:proofErr w:type="spellEnd"/>
      <w:proofErr w:type="gramEnd"/>
    </w:p>
    <w:p w:rsidR="00317A91" w:rsidRPr="00A50A43" w:rsidRDefault="00FE76FC" w:rsidP="00A50A43">
      <w:pPr>
        <w:pStyle w:val="PrformatHTML"/>
        <w:rPr>
          <w:rStyle w:val="CodeHTML"/>
        </w:rPr>
      </w:pPr>
      <w:r>
        <w:rPr>
          <w:rStyle w:val="CodeHTML"/>
        </w:rPr>
        <w:t xml:space="preserve">$ </w:t>
      </w:r>
      <w:r w:rsidR="00317A91" w:rsidRPr="00A50A43">
        <w:rPr>
          <w:rStyle w:val="CodeHTML"/>
        </w:rPr>
        <w:t>pip</w:t>
      </w:r>
      <w:r w:rsidR="00376F6E">
        <w:rPr>
          <w:rStyle w:val="CodeHTML"/>
        </w:rPr>
        <w:t>3</w:t>
      </w:r>
      <w:r w:rsidR="00317A91" w:rsidRPr="00A50A43">
        <w:rPr>
          <w:rStyle w:val="CodeHTML"/>
        </w:rPr>
        <w:t xml:space="preserve"> </w:t>
      </w:r>
      <w:proofErr w:type="spellStart"/>
      <w:r w:rsidR="00317A91" w:rsidRPr="00A50A43">
        <w:rPr>
          <w:rStyle w:val="CodeHTML"/>
        </w:rPr>
        <w:t>install</w:t>
      </w:r>
      <w:proofErr w:type="spellEnd"/>
      <w:r w:rsidR="00317A91" w:rsidRPr="00A50A43">
        <w:rPr>
          <w:rStyle w:val="CodeHTML"/>
        </w:rPr>
        <w:t xml:space="preserve"> </w:t>
      </w:r>
      <w:proofErr w:type="spellStart"/>
      <w:r w:rsidR="00317A91" w:rsidRPr="00A50A43">
        <w:rPr>
          <w:rStyle w:val="CodeHTML"/>
        </w:rPr>
        <w:t>imutils</w:t>
      </w:r>
      <w:proofErr w:type="spellEnd"/>
    </w:p>
    <w:p w:rsidR="00727657" w:rsidRDefault="00573420" w:rsidP="00317A91">
      <w:pPr>
        <w:rPr>
          <w:rStyle w:val="lev"/>
          <w:b w:val="0"/>
        </w:rPr>
      </w:pPr>
      <w:r>
        <w:rPr>
          <w:noProof/>
        </w:rPr>
        <w:lastRenderedPageBreak/>
        <w:drawing>
          <wp:inline distT="0" distB="0" distL="0" distR="0" wp14:anchorId="73A3A7A2" wp14:editId="5C07E005">
            <wp:extent cx="5760720" cy="17246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24660"/>
                    </a:xfrm>
                    <a:prstGeom prst="rect">
                      <a:avLst/>
                    </a:prstGeom>
                  </pic:spPr>
                </pic:pic>
              </a:graphicData>
            </a:graphic>
          </wp:inline>
        </w:drawing>
      </w:r>
    </w:p>
    <w:p w:rsidR="007D6A03" w:rsidRPr="00A94A73" w:rsidRDefault="00A50A43" w:rsidP="00A50A43">
      <w:pPr>
        <w:pStyle w:val="Titre1"/>
        <w:rPr>
          <w:rStyle w:val="lev"/>
          <w:b w:val="0"/>
          <w:bCs w:val="0"/>
        </w:rPr>
      </w:pPr>
      <w:proofErr w:type="spellStart"/>
      <w:proofErr w:type="gramStart"/>
      <w:r w:rsidRPr="00A94A73">
        <w:rPr>
          <w:rStyle w:val="lev"/>
          <w:b w:val="0"/>
          <w:bCs w:val="0"/>
        </w:rPr>
        <w:t>n</w:t>
      </w:r>
      <w:r w:rsidR="007D6A03" w:rsidRPr="00A94A73">
        <w:rPr>
          <w:rStyle w:val="lev"/>
          <w:b w:val="0"/>
          <w:bCs w:val="0"/>
        </w:rPr>
        <w:t>umpy</w:t>
      </w:r>
      <w:proofErr w:type="spellEnd"/>
      <w:proofErr w:type="gramEnd"/>
    </w:p>
    <w:p w:rsidR="007D6A03" w:rsidRDefault="00FE76FC" w:rsidP="00A50A43">
      <w:pPr>
        <w:pStyle w:val="PrformatHTML"/>
        <w:rPr>
          <w:ins w:id="74" w:author="ludo" w:date="2019-05-01T08:37:00Z"/>
          <w:rStyle w:val="CodeHTML"/>
        </w:rPr>
      </w:pPr>
      <w:r>
        <w:rPr>
          <w:rStyle w:val="CodeHTML"/>
        </w:rPr>
        <w:t xml:space="preserve">$ </w:t>
      </w:r>
      <w:r w:rsidR="00A50A43">
        <w:rPr>
          <w:rStyle w:val="CodeHTML"/>
        </w:rPr>
        <w:t>p</w:t>
      </w:r>
      <w:r w:rsidR="007D6A03" w:rsidRPr="00A50A43">
        <w:rPr>
          <w:rStyle w:val="CodeHTML"/>
        </w:rPr>
        <w:t>ip</w:t>
      </w:r>
      <w:r w:rsidR="00376F6E">
        <w:rPr>
          <w:rStyle w:val="CodeHTML"/>
        </w:rPr>
        <w:t>3</w:t>
      </w:r>
      <w:r w:rsidR="007D6A03" w:rsidRPr="00A50A43">
        <w:rPr>
          <w:rStyle w:val="CodeHTML"/>
        </w:rPr>
        <w:t xml:space="preserve"> </w:t>
      </w:r>
      <w:proofErr w:type="spellStart"/>
      <w:r w:rsidR="007D6A03" w:rsidRPr="00A50A43">
        <w:rPr>
          <w:rStyle w:val="CodeHTML"/>
        </w:rPr>
        <w:t>install</w:t>
      </w:r>
      <w:proofErr w:type="spellEnd"/>
      <w:r w:rsidR="007D6A03" w:rsidRPr="00A50A43">
        <w:rPr>
          <w:rStyle w:val="CodeHTML"/>
        </w:rPr>
        <w:t xml:space="preserve"> </w:t>
      </w:r>
      <w:proofErr w:type="spellStart"/>
      <w:r w:rsidR="007D6A03" w:rsidRPr="00A50A43">
        <w:rPr>
          <w:rStyle w:val="CodeHTML"/>
        </w:rPr>
        <w:t>numpy</w:t>
      </w:r>
      <w:proofErr w:type="spellEnd"/>
    </w:p>
    <w:p w:rsidR="0063769D" w:rsidRPr="00E5246C" w:rsidRDefault="0063769D" w:rsidP="0063769D">
      <w:pPr>
        <w:rPr>
          <w:ins w:id="75" w:author="ludo" w:date="2019-05-01T08:37:00Z"/>
        </w:rPr>
      </w:pPr>
      <w:ins w:id="76" w:author="ludo" w:date="2019-05-01T08:37:00Z">
        <w:r w:rsidRPr="00E5246C">
          <w:t>Cette installation prend un peu de temps</w:t>
        </w:r>
      </w:ins>
    </w:p>
    <w:p w:rsidR="0063769D" w:rsidRDefault="0063769D" w:rsidP="00A50A43">
      <w:pPr>
        <w:pStyle w:val="PrformatHTML"/>
        <w:rPr>
          <w:rStyle w:val="CodeHTML"/>
        </w:rPr>
      </w:pPr>
    </w:p>
    <w:p w:rsidR="007D6A03" w:rsidRDefault="00952AE9" w:rsidP="00317A91">
      <w:pPr>
        <w:rPr>
          <w:rStyle w:val="lev"/>
          <w:b w:val="0"/>
        </w:rPr>
      </w:pPr>
      <w:r>
        <w:rPr>
          <w:noProof/>
        </w:rPr>
        <w:drawing>
          <wp:inline distT="0" distB="0" distL="0" distR="0" wp14:anchorId="2BF97B57" wp14:editId="39DB90B3">
            <wp:extent cx="5760720" cy="1993900"/>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93900"/>
                    </a:xfrm>
                    <a:prstGeom prst="rect">
                      <a:avLst/>
                    </a:prstGeom>
                  </pic:spPr>
                </pic:pic>
              </a:graphicData>
            </a:graphic>
          </wp:inline>
        </w:drawing>
      </w:r>
    </w:p>
    <w:p w:rsidR="00A50A43" w:rsidRPr="00A94A73" w:rsidRDefault="00A50A43" w:rsidP="00A94A73">
      <w:pPr>
        <w:pStyle w:val="Titre1"/>
        <w:rPr>
          <w:rStyle w:val="lev"/>
          <w:b w:val="0"/>
          <w:bCs w:val="0"/>
        </w:rPr>
      </w:pPr>
      <w:proofErr w:type="spellStart"/>
      <w:proofErr w:type="gramStart"/>
      <w:r w:rsidRPr="00A94A73">
        <w:rPr>
          <w:rStyle w:val="lev"/>
          <w:b w:val="0"/>
          <w:bCs w:val="0"/>
        </w:rPr>
        <w:t>pexpect</w:t>
      </w:r>
      <w:proofErr w:type="spellEnd"/>
      <w:proofErr w:type="gramEnd"/>
    </w:p>
    <w:p w:rsidR="00855D43" w:rsidRDefault="00FE76FC" w:rsidP="00FE76FC">
      <w:pPr>
        <w:pStyle w:val="PrformatHTML"/>
        <w:rPr>
          <w:rStyle w:val="CodeHTML"/>
          <w:bCs/>
        </w:rPr>
      </w:pPr>
      <w:r w:rsidRPr="00FE76FC">
        <w:rPr>
          <w:rStyle w:val="CodeHTML"/>
        </w:rPr>
        <w:t xml:space="preserve">$ </w:t>
      </w:r>
      <w:r w:rsidR="00A50A43" w:rsidRPr="00FE76FC">
        <w:rPr>
          <w:rStyle w:val="CodeHTML"/>
        </w:rPr>
        <w:t>pip</w:t>
      </w:r>
      <w:r w:rsidR="00573420">
        <w:rPr>
          <w:rStyle w:val="CodeHTML"/>
        </w:rPr>
        <w:t>3</w:t>
      </w:r>
      <w:r w:rsidR="00A50A43" w:rsidRPr="00FE76FC">
        <w:rPr>
          <w:rStyle w:val="CodeHTML"/>
        </w:rPr>
        <w:t xml:space="preserve"> </w:t>
      </w:r>
      <w:proofErr w:type="spellStart"/>
      <w:r w:rsidR="00A50A43" w:rsidRPr="00FE76FC">
        <w:rPr>
          <w:rStyle w:val="CodeHTML"/>
        </w:rPr>
        <w:t>install</w:t>
      </w:r>
      <w:proofErr w:type="spellEnd"/>
      <w:r w:rsidR="00A50A43" w:rsidRPr="00FE76FC">
        <w:rPr>
          <w:rStyle w:val="CodeHTML"/>
        </w:rPr>
        <w:t xml:space="preserve"> </w:t>
      </w:r>
      <w:proofErr w:type="spellStart"/>
      <w:r w:rsidR="00855D43" w:rsidRPr="00FE76FC">
        <w:rPr>
          <w:rStyle w:val="CodeHTML"/>
          <w:bCs/>
        </w:rPr>
        <w:t>pexpect</w:t>
      </w:r>
      <w:proofErr w:type="spellEnd"/>
    </w:p>
    <w:p w:rsidR="00CD0512" w:rsidRPr="00FE76FC" w:rsidRDefault="00CD0512" w:rsidP="00FE76FC">
      <w:pPr>
        <w:pStyle w:val="PrformatHTML"/>
        <w:rPr>
          <w:rStyle w:val="CodeHTML"/>
          <w:b/>
          <w:bCs/>
        </w:rPr>
      </w:pPr>
      <w:r>
        <w:rPr>
          <w:noProof/>
        </w:rPr>
        <w:drawing>
          <wp:inline distT="0" distB="0" distL="0" distR="0" wp14:anchorId="29A9EEE5" wp14:editId="01E1E568">
            <wp:extent cx="5760720" cy="227711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77110"/>
                    </a:xfrm>
                    <a:prstGeom prst="rect">
                      <a:avLst/>
                    </a:prstGeom>
                  </pic:spPr>
                </pic:pic>
              </a:graphicData>
            </a:graphic>
          </wp:inline>
        </w:drawing>
      </w:r>
    </w:p>
    <w:p w:rsidR="00A50A43" w:rsidRDefault="00A50A43" w:rsidP="00A50A43">
      <w:pPr>
        <w:pStyle w:val="PrformatHTML"/>
        <w:rPr>
          <w:rStyle w:val="CodeHTML"/>
          <w:bCs/>
        </w:rPr>
      </w:pPr>
    </w:p>
    <w:p w:rsidR="00E73985" w:rsidRPr="00A94A73" w:rsidRDefault="00713598" w:rsidP="00713598">
      <w:pPr>
        <w:pStyle w:val="Titre1"/>
        <w:rPr>
          <w:rStyle w:val="lev"/>
          <w:b w:val="0"/>
          <w:bCs w:val="0"/>
        </w:rPr>
      </w:pPr>
      <w:proofErr w:type="spellStart"/>
      <w:r w:rsidRPr="00A94A73">
        <w:rPr>
          <w:rStyle w:val="lev"/>
          <w:b w:val="0"/>
          <w:bCs w:val="0"/>
        </w:rPr>
        <w:t>PyUSB</w:t>
      </w:r>
      <w:proofErr w:type="spellEnd"/>
      <w:r w:rsidR="00081F77" w:rsidRPr="00A94A73">
        <w:rPr>
          <w:rStyle w:val="lev"/>
          <w:b w:val="0"/>
          <w:bCs w:val="0"/>
        </w:rPr>
        <w:t xml:space="preserve"> et </w:t>
      </w:r>
      <w:proofErr w:type="spellStart"/>
      <w:r w:rsidR="00081F77" w:rsidRPr="00A94A73">
        <w:rPr>
          <w:rStyle w:val="lev"/>
          <w:b w:val="0"/>
          <w:bCs w:val="0"/>
        </w:rPr>
        <w:t>cie</w:t>
      </w:r>
      <w:proofErr w:type="spellEnd"/>
    </w:p>
    <w:p w:rsidR="00713598" w:rsidRPr="00754AC2" w:rsidRDefault="00060EC0" w:rsidP="00A50A43">
      <w:pPr>
        <w:pStyle w:val="PrformatHTML"/>
        <w:rPr>
          <w:rStyle w:val="CodeHTML"/>
          <w:bCs/>
        </w:rPr>
      </w:pPr>
      <w:hyperlink r:id="rId22" w:history="1">
        <w:r w:rsidR="00713598" w:rsidRPr="00754AC2">
          <w:rPr>
            <w:rStyle w:val="Lienhypertexte"/>
            <w:bCs/>
          </w:rPr>
          <w:t>https://github.com/pyusb/pyusb</w:t>
        </w:r>
      </w:hyperlink>
    </w:p>
    <w:p w:rsidR="00713598" w:rsidRPr="00754AC2" w:rsidRDefault="00713598" w:rsidP="00A50A43">
      <w:pPr>
        <w:pStyle w:val="PrformatHTML"/>
        <w:rPr>
          <w:rStyle w:val="CodeHTML"/>
          <w:bCs/>
        </w:rPr>
      </w:pPr>
    </w:p>
    <w:p w:rsidR="00713598" w:rsidRDefault="00FE76FC" w:rsidP="00A50A43">
      <w:pPr>
        <w:pStyle w:val="PrformatHTML"/>
        <w:rPr>
          <w:rStyle w:val="CodeHTML"/>
          <w:bCs/>
        </w:rPr>
      </w:pPr>
      <w:r>
        <w:rPr>
          <w:rStyle w:val="CodeHTML"/>
          <w:bCs/>
        </w:rPr>
        <w:t xml:space="preserve">$ </w:t>
      </w:r>
      <w:r w:rsidR="00194BAF" w:rsidRPr="00754AC2">
        <w:rPr>
          <w:rStyle w:val="CodeHTML"/>
          <w:bCs/>
        </w:rPr>
        <w:t>pip</w:t>
      </w:r>
      <w:r w:rsidR="00CD0512">
        <w:rPr>
          <w:rStyle w:val="CodeHTML"/>
          <w:bCs/>
        </w:rPr>
        <w:t>3</w:t>
      </w:r>
      <w:r w:rsidR="00713598" w:rsidRPr="00754AC2">
        <w:rPr>
          <w:rStyle w:val="CodeHTML"/>
          <w:bCs/>
        </w:rPr>
        <w:t xml:space="preserve"> </w:t>
      </w:r>
      <w:proofErr w:type="spellStart"/>
      <w:r w:rsidR="00713598" w:rsidRPr="00754AC2">
        <w:rPr>
          <w:rStyle w:val="CodeHTML"/>
          <w:bCs/>
        </w:rPr>
        <w:t>install</w:t>
      </w:r>
      <w:proofErr w:type="spellEnd"/>
      <w:r w:rsidR="00713598" w:rsidRPr="00754AC2">
        <w:rPr>
          <w:rStyle w:val="CodeHTML"/>
          <w:bCs/>
        </w:rPr>
        <w:t xml:space="preserve"> </w:t>
      </w:r>
      <w:proofErr w:type="spellStart"/>
      <w:r w:rsidR="00713598" w:rsidRPr="00754AC2">
        <w:rPr>
          <w:rStyle w:val="CodeHTML"/>
          <w:bCs/>
        </w:rPr>
        <w:t>pyusb</w:t>
      </w:r>
      <w:proofErr w:type="spellEnd"/>
    </w:p>
    <w:p w:rsidR="00754AC2" w:rsidRDefault="00754AC2" w:rsidP="00A50A43">
      <w:pPr>
        <w:pStyle w:val="PrformatHTML"/>
        <w:rPr>
          <w:rStyle w:val="CodeHTML"/>
          <w:bCs/>
        </w:rPr>
      </w:pPr>
    </w:p>
    <w:p w:rsidR="00754AC2" w:rsidRPr="00754AC2" w:rsidRDefault="00754AC2" w:rsidP="00A50A43">
      <w:pPr>
        <w:pStyle w:val="PrformatHTML"/>
        <w:rPr>
          <w:rStyle w:val="CodeHTML"/>
          <w:b/>
          <w:bCs/>
        </w:rPr>
      </w:pPr>
      <w:proofErr w:type="gramStart"/>
      <w:r w:rsidRPr="00754AC2">
        <w:rPr>
          <w:rStyle w:val="CodeHTML"/>
          <w:b/>
          <w:bCs/>
        </w:rPr>
        <w:t>puis</w:t>
      </w:r>
      <w:proofErr w:type="gramEnd"/>
      <w:r w:rsidRPr="00754AC2">
        <w:rPr>
          <w:rStyle w:val="CodeHTML"/>
          <w:b/>
          <w:bCs/>
        </w:rPr>
        <w:t> :</w:t>
      </w:r>
    </w:p>
    <w:p w:rsidR="0087732A" w:rsidRPr="00754AC2" w:rsidRDefault="00FE76FC" w:rsidP="00A50A43">
      <w:pPr>
        <w:pStyle w:val="PrformatHTML"/>
      </w:pPr>
      <w:r>
        <w:lastRenderedPageBreak/>
        <w:t xml:space="preserve">$ </w:t>
      </w:r>
      <w:proofErr w:type="spellStart"/>
      <w:r w:rsidR="003D3342">
        <w:t>sudo</w:t>
      </w:r>
      <w:proofErr w:type="spellEnd"/>
      <w:r w:rsidR="003D3342">
        <w:t xml:space="preserve"> </w:t>
      </w:r>
      <w:r w:rsidR="0087732A" w:rsidRPr="00754AC2">
        <w:t xml:space="preserve">apt-get </w:t>
      </w:r>
      <w:proofErr w:type="spellStart"/>
      <w:r w:rsidR="0087732A" w:rsidRPr="00754AC2">
        <w:t>install</w:t>
      </w:r>
      <w:proofErr w:type="spellEnd"/>
      <w:r w:rsidR="0087732A" w:rsidRPr="00754AC2">
        <w:t xml:space="preserve"> </w:t>
      </w:r>
      <w:proofErr w:type="spellStart"/>
      <w:r w:rsidR="0087732A" w:rsidRPr="00754AC2">
        <w:t>usbmount</w:t>
      </w:r>
      <w:proofErr w:type="spellEnd"/>
    </w:p>
    <w:p w:rsidR="00EF3B7D" w:rsidRPr="00081F77" w:rsidRDefault="00FE76FC" w:rsidP="00081F77">
      <w:pPr>
        <w:pStyle w:val="PrformatHTML"/>
        <w:rPr>
          <w:bCs/>
        </w:rPr>
      </w:pPr>
      <w:r>
        <w:rPr>
          <w:rStyle w:val="CodeHTML"/>
          <w:bCs/>
        </w:rPr>
        <w:t xml:space="preserve">$ </w:t>
      </w:r>
      <w:r w:rsidR="008B6FDC" w:rsidRPr="00754AC2">
        <w:rPr>
          <w:rStyle w:val="CodeHTML"/>
          <w:bCs/>
        </w:rPr>
        <w:t>pip</w:t>
      </w:r>
      <w:r w:rsidR="00CD0512">
        <w:rPr>
          <w:rStyle w:val="CodeHTML"/>
          <w:bCs/>
        </w:rPr>
        <w:t>3</w:t>
      </w:r>
      <w:r w:rsidR="008B6FDC" w:rsidRPr="00754AC2">
        <w:rPr>
          <w:rStyle w:val="CodeHTML"/>
          <w:bCs/>
        </w:rPr>
        <w:t xml:space="preserve"> </w:t>
      </w:r>
      <w:proofErr w:type="spellStart"/>
      <w:r w:rsidR="008B6FDC" w:rsidRPr="00754AC2">
        <w:rPr>
          <w:rStyle w:val="CodeHTML"/>
          <w:bCs/>
        </w:rPr>
        <w:t>install</w:t>
      </w:r>
      <w:proofErr w:type="spellEnd"/>
      <w:r w:rsidR="008B6FDC" w:rsidRPr="00754AC2">
        <w:rPr>
          <w:rStyle w:val="CodeHTML"/>
          <w:bCs/>
        </w:rPr>
        <w:t xml:space="preserve"> </w:t>
      </w:r>
      <w:proofErr w:type="spellStart"/>
      <w:r w:rsidR="008B6FDC" w:rsidRPr="00754AC2">
        <w:rPr>
          <w:rStyle w:val="CodeHTML"/>
          <w:bCs/>
        </w:rPr>
        <w:t>pyudev</w:t>
      </w:r>
      <w:proofErr w:type="spellEnd"/>
    </w:p>
    <w:p w:rsidR="00EF3B7D" w:rsidRPr="00754AC2" w:rsidRDefault="00EF3B7D" w:rsidP="00A50A43">
      <w:pPr>
        <w:pStyle w:val="PrformatHTML"/>
        <w:rPr>
          <w:rStyle w:val="CodeHTML"/>
          <w:bCs/>
        </w:rPr>
      </w:pPr>
    </w:p>
    <w:p w:rsidR="00CD0512" w:rsidRPr="00CD0512" w:rsidRDefault="00CD0512" w:rsidP="00CD0512">
      <w:pPr>
        <w:rPr>
          <w:iCs/>
        </w:rPr>
      </w:pPr>
      <w:r w:rsidRPr="00CD0512">
        <w:rPr>
          <w:iCs/>
        </w:rPr>
        <w:t xml:space="preserve">Sous </w:t>
      </w:r>
      <w:proofErr w:type="spellStart"/>
      <w:r w:rsidRPr="00CD0512">
        <w:rPr>
          <w:iCs/>
        </w:rPr>
        <w:t>WinSCP</w:t>
      </w:r>
      <w:proofErr w:type="spellEnd"/>
      <w:r w:rsidRPr="00CD0512">
        <w:rPr>
          <w:iCs/>
        </w:rPr>
        <w:t xml:space="preserve">, aller </w:t>
      </w:r>
      <w:proofErr w:type="gramStart"/>
      <w:r w:rsidRPr="00CD0512">
        <w:rPr>
          <w:iCs/>
        </w:rPr>
        <w:t>dans  /lib/</w:t>
      </w:r>
      <w:proofErr w:type="spellStart"/>
      <w:r w:rsidRPr="00CD0512">
        <w:rPr>
          <w:iCs/>
        </w:rPr>
        <w:t>systemd</w:t>
      </w:r>
      <w:proofErr w:type="spellEnd"/>
      <w:r w:rsidRPr="00CD0512">
        <w:rPr>
          <w:iCs/>
        </w:rPr>
        <w:t>/system/</w:t>
      </w:r>
      <w:proofErr w:type="spellStart"/>
      <w:r w:rsidRPr="00CD0512">
        <w:rPr>
          <w:iCs/>
        </w:rPr>
        <w:t>systemd-udevd.service</w:t>
      </w:r>
      <w:proofErr w:type="spellEnd"/>
      <w:proofErr w:type="gramEnd"/>
      <w:r w:rsidRPr="00CD0512">
        <w:rPr>
          <w:iCs/>
        </w:rPr>
        <w:t xml:space="preserve"> pour modifier ce fichier</w:t>
      </w:r>
      <w:r>
        <w:rPr>
          <w:iCs/>
        </w:rPr>
        <w:t xml:space="preserve"> en changeant : </w:t>
      </w:r>
      <w:proofErr w:type="spellStart"/>
      <w:r w:rsidRPr="00CD0512">
        <w:rPr>
          <w:iCs/>
        </w:rPr>
        <w:t>MountFlags</w:t>
      </w:r>
      <w:proofErr w:type="spellEnd"/>
      <w:r w:rsidRPr="00CD0512">
        <w:rPr>
          <w:iCs/>
        </w:rPr>
        <w:t xml:space="preserve">=slave </w:t>
      </w:r>
      <w:r>
        <w:rPr>
          <w:iCs/>
        </w:rPr>
        <w:t>en</w:t>
      </w:r>
      <w:r w:rsidRPr="00CD0512">
        <w:rPr>
          <w:iCs/>
        </w:rPr>
        <w:t xml:space="preserve"> </w:t>
      </w:r>
      <w:proofErr w:type="spellStart"/>
      <w:r w:rsidRPr="00CD0512">
        <w:rPr>
          <w:iCs/>
        </w:rPr>
        <w:t>MountFlags</w:t>
      </w:r>
      <w:proofErr w:type="spellEnd"/>
      <w:r w:rsidRPr="00CD0512">
        <w:rPr>
          <w:iCs/>
        </w:rPr>
        <w:t>=</w:t>
      </w:r>
      <w:proofErr w:type="spellStart"/>
      <w:r w:rsidRPr="00CD0512">
        <w:rPr>
          <w:iCs/>
        </w:rPr>
        <w:t>shared</w:t>
      </w:r>
      <w:proofErr w:type="spellEnd"/>
    </w:p>
    <w:p w:rsidR="00CD0512" w:rsidRPr="00CD0512" w:rsidRDefault="00CD0512" w:rsidP="00CD0512">
      <w:pPr>
        <w:rPr>
          <w:iCs/>
        </w:rPr>
      </w:pPr>
    </w:p>
    <w:p w:rsidR="00CD0512" w:rsidRDefault="00CD0512" w:rsidP="00A50A43">
      <w:pPr>
        <w:pStyle w:val="PrformatHTML"/>
        <w:rPr>
          <w:rStyle w:val="Accentuation"/>
          <w:rFonts w:asciiTheme="minorHAnsi" w:eastAsiaTheme="majorEastAsia" w:hAnsiTheme="minorHAnsi"/>
        </w:rPr>
      </w:pPr>
      <w:r>
        <w:rPr>
          <w:noProof/>
        </w:rPr>
        <w:drawing>
          <wp:inline distT="0" distB="0" distL="0" distR="0" wp14:anchorId="579FF733" wp14:editId="2C2EB192">
            <wp:extent cx="3990975" cy="282892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828925"/>
                    </a:xfrm>
                    <a:prstGeom prst="rect">
                      <a:avLst/>
                    </a:prstGeom>
                  </pic:spPr>
                </pic:pic>
              </a:graphicData>
            </a:graphic>
          </wp:inline>
        </w:drawing>
      </w:r>
    </w:p>
    <w:p w:rsidR="00CD0512" w:rsidRDefault="00CD0512" w:rsidP="00A50A43">
      <w:pPr>
        <w:pStyle w:val="PrformatHTML"/>
        <w:rPr>
          <w:rStyle w:val="Accentuation"/>
          <w:rFonts w:asciiTheme="minorHAnsi" w:eastAsiaTheme="majorEastAsia" w:hAnsiTheme="minorHAnsi"/>
        </w:rPr>
      </w:pPr>
    </w:p>
    <w:p w:rsidR="00E00400" w:rsidRPr="00E00400" w:rsidRDefault="00E00400" w:rsidP="00E00400">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i w:val="0"/>
        </w:rPr>
      </w:pPr>
      <w:r w:rsidRPr="00E00400">
        <w:rPr>
          <w:rStyle w:val="Accentuation"/>
          <w:rFonts w:asciiTheme="minorHAnsi" w:eastAsiaTheme="majorEastAsia" w:hAnsiTheme="minorHAnsi"/>
          <w:i w:val="0"/>
        </w:rPr>
        <w:t>Liens utiles</w:t>
      </w:r>
    </w:p>
    <w:p w:rsidR="00223F4B" w:rsidRPr="00754AC2" w:rsidRDefault="00060EC0" w:rsidP="00E00400">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24" w:history="1">
        <w:r w:rsidR="00223F4B" w:rsidRPr="00754AC2">
          <w:rPr>
            <w:rStyle w:val="Lienhypertexte"/>
            <w:rFonts w:asciiTheme="minorHAnsi" w:hAnsiTheme="minorHAnsi"/>
            <w:bCs/>
          </w:rPr>
          <w:t>https://vivekanandxyz.wordpress.com/2017/12/29/detecting-and-automatically-mounting-pendrive-on-raspbian-stretch-lite/</w:t>
        </w:r>
      </w:hyperlink>
    </w:p>
    <w:p w:rsidR="00F71AB6" w:rsidRDefault="00060EC0" w:rsidP="00E00400">
      <w:pPr>
        <w:pBdr>
          <w:top w:val="single" w:sz="4" w:space="1" w:color="auto"/>
          <w:left w:val="single" w:sz="4" w:space="4" w:color="auto"/>
          <w:bottom w:val="single" w:sz="4" w:space="1" w:color="auto"/>
          <w:right w:val="single" w:sz="4" w:space="4" w:color="auto"/>
        </w:pBdr>
        <w:rPr>
          <w:iCs/>
        </w:rPr>
      </w:pPr>
      <w:hyperlink r:id="rId25" w:history="1">
        <w:r w:rsidR="00F71AB6" w:rsidRPr="00CD0512">
          <w:rPr>
            <w:iCs/>
            <w:color w:val="2F5496" w:themeColor="accent1" w:themeShade="BF"/>
          </w:rPr>
          <w:t>https://www.axllent.org/docs/view/auto-mounting-usb-storage/</w:t>
        </w:r>
      </w:hyperlink>
    </w:p>
    <w:p w:rsidR="00E00400"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Le montage automatique de périphériques USB externes peut s'avérer très pratique, en particulier lorsque vous utilisez des serveurs sans interface graphique (ou sans interface graphique), ou dans mon cas, un Raspberry Pi. Un simple script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suffit, et suppose que tout périphérique de stockage externe connecté via USB doit être monté automatiquement dans un sous-répertoire de </w:t>
      </w:r>
      <w:r w:rsidRPr="00E00400">
        <w:rPr>
          <w:rFonts w:ascii="Courier New" w:eastAsia="Times New Roman" w:hAnsi="Courier New" w:cs="Courier New"/>
          <w:sz w:val="20"/>
          <w:szCs w:val="20"/>
          <w:lang w:eastAsia="fr-FR"/>
        </w:rPr>
        <w:t>/ media</w:t>
      </w:r>
      <w:r>
        <w:rPr>
          <w:rFonts w:ascii="Courier New" w:eastAsia="Times New Roman" w:hAnsi="Courier New" w:cs="Courier New"/>
          <w:sz w:val="20"/>
          <w:szCs w:val="20"/>
          <w:lang w:eastAsia="fr-FR"/>
        </w:rPr>
        <w:t>.</w:t>
      </w:r>
    </w:p>
    <w:p w:rsidR="002468B3" w:rsidRPr="00C358BC" w:rsidRDefault="00E00400" w:rsidP="002468B3">
      <w:pPr>
        <w:spacing w:before="100" w:beforeAutospacing="1" w:after="100" w:afterAutospacing="1"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Créez simplement un fichier </w:t>
      </w:r>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etc</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udev</w:t>
      </w:r>
      <w:proofErr w:type="spellEnd"/>
      <w:r w:rsidR="002468B3" w:rsidRPr="00C358BC">
        <w:rPr>
          <w:rFonts w:ascii="Courier New" w:eastAsia="Times New Roman" w:hAnsi="Courier New" w:cs="Courier New"/>
          <w:sz w:val="20"/>
          <w:szCs w:val="20"/>
          <w:lang w:eastAsia="fr-FR"/>
        </w:rPr>
        <w:t>/</w:t>
      </w:r>
      <w:proofErr w:type="spellStart"/>
      <w:r w:rsidR="002468B3" w:rsidRPr="00C358BC">
        <w:rPr>
          <w:rFonts w:ascii="Courier New" w:eastAsia="Times New Roman" w:hAnsi="Courier New" w:cs="Courier New"/>
          <w:sz w:val="20"/>
          <w:szCs w:val="20"/>
          <w:lang w:eastAsia="fr-FR"/>
        </w:rPr>
        <w:t>rules.d</w:t>
      </w:r>
      <w:proofErr w:type="spellEnd"/>
      <w:r w:rsidR="002468B3" w:rsidRPr="00C358BC">
        <w:rPr>
          <w:rFonts w:ascii="Courier New" w:eastAsia="Times New Roman" w:hAnsi="Courier New" w:cs="Courier New"/>
          <w:sz w:val="20"/>
          <w:szCs w:val="20"/>
          <w:lang w:eastAsia="fr-FR"/>
        </w:rPr>
        <w:t>/11-media-by-label-auto-mount.rules</w:t>
      </w:r>
      <w:r w:rsidR="002468B3" w:rsidRPr="00C358BC">
        <w:rPr>
          <w:rFonts w:ascii="Times New Roman" w:eastAsia="Times New Roman" w:hAnsi="Times New Roman" w:cs="Times New Roman"/>
          <w:sz w:val="24"/>
          <w:szCs w:val="24"/>
          <w:lang w:eastAsia="fr-FR"/>
        </w:rPr>
        <w:t xml:space="preserve"> </w:t>
      </w:r>
      <w:r w:rsidRPr="00E00400">
        <w:rPr>
          <w:rFonts w:ascii="Times New Roman" w:eastAsia="Times New Roman" w:hAnsi="Times New Roman" w:cs="Times New Roman"/>
          <w:sz w:val="24"/>
          <w:szCs w:val="24"/>
          <w:lang w:eastAsia="fr-FR"/>
        </w:rPr>
        <w:t xml:space="preserve">avec ce qui </w:t>
      </w:r>
      <w:proofErr w:type="gramStart"/>
      <w:r w:rsidRPr="00E00400">
        <w:rPr>
          <w:rFonts w:ascii="Times New Roman" w:eastAsia="Times New Roman" w:hAnsi="Times New Roman" w:cs="Times New Roman"/>
          <w:sz w:val="24"/>
          <w:szCs w:val="24"/>
          <w:lang w:eastAsia="fr-FR"/>
        </w:rPr>
        <w:t>suit</w:t>
      </w:r>
      <w:r w:rsidR="002468B3" w:rsidRPr="00C358BC">
        <w:rPr>
          <w:rFonts w:ascii="Times New Roman" w:eastAsia="Times New Roman" w:hAnsi="Times New Roman" w:cs="Times New Roman"/>
          <w:sz w:val="24"/>
          <w:szCs w:val="24"/>
          <w:lang w:eastAsia="fr-FR"/>
        </w:rPr>
        <w:t>:</w:t>
      </w:r>
      <w:proofErr w:type="gramEnd"/>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 xml:space="preserve">"sd[a-z][0-9]", GOTO="media_by_label_auto_mount_end"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lastRenderedPageBreak/>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2468B3" w:rsidRPr="00C358BC" w:rsidRDefault="002468B3" w:rsidP="005E38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LABEL="media_by_label_auto_mount_end"</w:t>
      </w:r>
    </w:p>
    <w:p w:rsidR="002468B3" w:rsidRDefault="002468B3" w:rsidP="002468B3">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5D19E5B4" wp14:editId="458E05A7">
            <wp:extent cx="4419600" cy="143827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1438275"/>
                    </a:xfrm>
                    <a:prstGeom prst="rect">
                      <a:avLst/>
                    </a:prstGeom>
                  </pic:spPr>
                </pic:pic>
              </a:graphicData>
            </a:graphic>
          </wp:inline>
        </w:drawing>
      </w:r>
    </w:p>
    <w:p w:rsidR="00E00400" w:rsidRDefault="00E00400"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0400">
        <w:rPr>
          <w:rFonts w:ascii="Times New Roman" w:eastAsia="Times New Roman" w:hAnsi="Times New Roman" w:cs="Times New Roman"/>
          <w:sz w:val="24"/>
          <w:szCs w:val="24"/>
          <w:lang w:eastAsia="fr-FR"/>
        </w:rPr>
        <w:t xml:space="preserve">Une fois que vous avez créé et sauvegardé votre script, rechargez </w:t>
      </w:r>
      <w:proofErr w:type="spellStart"/>
      <w:r w:rsidRPr="00E00400">
        <w:rPr>
          <w:rFonts w:ascii="Times New Roman" w:eastAsia="Times New Roman" w:hAnsi="Times New Roman" w:cs="Times New Roman"/>
          <w:sz w:val="24"/>
          <w:szCs w:val="24"/>
          <w:lang w:eastAsia="fr-FR"/>
        </w:rPr>
        <w:t>udev</w:t>
      </w:r>
      <w:proofErr w:type="spellEnd"/>
      <w:r w:rsidRPr="00E00400">
        <w:rPr>
          <w:rFonts w:ascii="Times New Roman" w:eastAsia="Times New Roman" w:hAnsi="Times New Roman" w:cs="Times New Roman"/>
          <w:sz w:val="24"/>
          <w:szCs w:val="24"/>
          <w:lang w:eastAsia="fr-FR"/>
        </w:rPr>
        <w:t xml:space="preserve"> </w:t>
      </w:r>
      <w:proofErr w:type="gramStart"/>
      <w:r w:rsidRPr="00E00400">
        <w:rPr>
          <w:rFonts w:ascii="Times New Roman" w:eastAsia="Times New Roman" w:hAnsi="Times New Roman" w:cs="Times New Roman"/>
          <w:sz w:val="24"/>
          <w:szCs w:val="24"/>
          <w:lang w:eastAsia="fr-FR"/>
        </w:rPr>
        <w:t>avec:</w:t>
      </w:r>
      <w:proofErr w:type="gramEnd"/>
    </w:p>
    <w:p w:rsidR="002468B3" w:rsidRPr="00C358BC"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 xml:space="preserve">À présent, lorsque vous connectez le périphérique de stockage USB, </w:t>
      </w:r>
      <w:proofErr w:type="spellStart"/>
      <w:r w:rsidRPr="00B62476">
        <w:rPr>
          <w:rFonts w:ascii="Times New Roman" w:eastAsia="Times New Roman" w:hAnsi="Times New Roman" w:cs="Times New Roman"/>
          <w:sz w:val="24"/>
          <w:szCs w:val="24"/>
          <w:lang w:eastAsia="fr-FR"/>
        </w:rPr>
        <w:t>udev</w:t>
      </w:r>
      <w:proofErr w:type="spellEnd"/>
      <w:r w:rsidRPr="00B62476">
        <w:rPr>
          <w:rFonts w:ascii="Times New Roman" w:eastAsia="Times New Roman" w:hAnsi="Times New Roman" w:cs="Times New Roman"/>
          <w:sz w:val="24"/>
          <w:szCs w:val="24"/>
          <w:lang w:eastAsia="fr-FR"/>
        </w:rPr>
        <w:t xml:space="preserve"> doit créer automatiquement un répertoire sous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xml:space="preserve"> avec l’ID ou l’étiquette du périphérique (si vous en avez attribué un) et monter le périphérique. Si vous déconnectez le périphérique, le répertoire du lecteur (dans </w:t>
      </w:r>
      <w:r w:rsidRPr="00B62476">
        <w:rPr>
          <w:rFonts w:ascii="Courier New" w:eastAsia="Times New Roman" w:hAnsi="Courier New" w:cs="Courier New"/>
          <w:sz w:val="20"/>
          <w:szCs w:val="20"/>
          <w:lang w:eastAsia="fr-FR"/>
        </w:rPr>
        <w:t>/ media</w:t>
      </w:r>
      <w:r w:rsidRPr="00B62476">
        <w:rPr>
          <w:rFonts w:ascii="Times New Roman" w:eastAsia="Times New Roman" w:hAnsi="Times New Roman" w:cs="Times New Roman"/>
          <w:sz w:val="24"/>
          <w:szCs w:val="24"/>
          <w:lang w:eastAsia="fr-FR"/>
        </w:rPr>
        <w:t>) sera automatiquement supprimé.</w:t>
      </w:r>
    </w:p>
    <w:p w:rsidR="00B62476" w:rsidRDefault="00B62476" w:rsidP="00B62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Test sans clé insérée sur le port micro USB du Raspberry PI</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468B3" w:rsidRPr="00B62476"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B62476">
        <w:rPr>
          <w:rFonts w:ascii="Times New Roman" w:eastAsia="Times New Roman" w:hAnsi="Times New Roman" w:cs="Times New Roman"/>
          <w:sz w:val="24"/>
          <w:szCs w:val="24"/>
          <w:lang w:eastAsia="fr-FR"/>
        </w:rPr>
        <w:t>Insérer la clé USB, puis taper :</w:t>
      </w:r>
    </w:p>
    <w:p w:rsidR="002468B3" w:rsidRPr="002C14ED" w:rsidRDefault="002468B3" w:rsidP="0024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2468B3" w:rsidRPr="00CD0512" w:rsidRDefault="002468B3" w:rsidP="00F71AB6">
      <w:pPr>
        <w:pStyle w:val="Sansinterligne"/>
        <w:rPr>
          <w:iCs/>
        </w:rPr>
      </w:pPr>
    </w:p>
    <w:p w:rsidR="0005000D" w:rsidRDefault="002468B3" w:rsidP="00A50A43">
      <w:pPr>
        <w:pStyle w:val="PrformatHTML"/>
        <w:rPr>
          <w:rStyle w:val="CodeHTML"/>
          <w:rFonts w:asciiTheme="minorHAnsi" w:hAnsiTheme="minorHAnsi"/>
          <w:bCs/>
        </w:rPr>
      </w:pPr>
      <w:r>
        <w:rPr>
          <w:rStyle w:val="CodeHTML"/>
          <w:rFonts w:asciiTheme="minorHAnsi" w:hAnsiTheme="minorHAnsi"/>
          <w:bCs/>
          <w:noProof/>
        </w:rPr>
        <w:drawing>
          <wp:inline distT="0" distB="0" distL="0" distR="0">
            <wp:extent cx="5760720" cy="1980565"/>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754AC2" w:rsidRDefault="00754AC2" w:rsidP="00A50A43">
      <w:pPr>
        <w:pStyle w:val="PrformatHTML"/>
        <w:rPr>
          <w:rStyle w:val="CodeHTML"/>
          <w:rFonts w:asciiTheme="minorHAnsi" w:hAnsiTheme="minorHAnsi"/>
          <w:bCs/>
        </w:rPr>
      </w:pPr>
    </w:p>
    <w:p w:rsidR="00754AC2" w:rsidRDefault="00754AC2" w:rsidP="00A50A43">
      <w:pPr>
        <w:pStyle w:val="PrformatHTML"/>
        <w:rPr>
          <w:rStyle w:val="CodeHTML"/>
          <w:rFonts w:asciiTheme="minorHAnsi" w:hAnsiTheme="minorHAnsi"/>
          <w:bCs/>
        </w:rPr>
      </w:pPr>
    </w:p>
    <w:p w:rsidR="00754AC2" w:rsidRPr="00754AC2" w:rsidRDefault="00754AC2" w:rsidP="00A50A43">
      <w:pPr>
        <w:pStyle w:val="PrformatHTML"/>
        <w:rPr>
          <w:rStyle w:val="CodeHTML"/>
          <w:rFonts w:asciiTheme="minorHAnsi" w:hAnsiTheme="minorHAnsi"/>
          <w:bCs/>
        </w:rPr>
      </w:pPr>
    </w:p>
    <w:p w:rsidR="00E73985" w:rsidRPr="00A94A73" w:rsidRDefault="00E73985" w:rsidP="00E73985">
      <w:pPr>
        <w:pStyle w:val="Titre1"/>
        <w:rPr>
          <w:rStyle w:val="lev"/>
          <w:b w:val="0"/>
          <w:bCs w:val="0"/>
        </w:rPr>
      </w:pPr>
      <w:r w:rsidRPr="00A94A73">
        <w:rPr>
          <w:rStyle w:val="lev"/>
          <w:b w:val="0"/>
          <w:bCs w:val="0"/>
        </w:rPr>
        <w:t>IO</w:t>
      </w:r>
    </w:p>
    <w:p w:rsidR="00E73985" w:rsidRDefault="00E73985" w:rsidP="00E73985">
      <w:pPr>
        <w:rPr>
          <w:rStyle w:val="Lienhypertexte"/>
        </w:rPr>
      </w:pPr>
      <w:r w:rsidRPr="00207836">
        <w:rPr>
          <w:rStyle w:val="Lienhypertexte"/>
        </w:rPr>
        <w:t>https://sourceforge.net/p/raspberry-gpio-python/wiki/Home/</w:t>
      </w:r>
    </w:p>
    <w:p w:rsidR="00E73985" w:rsidRDefault="00FE76FC"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00E73985" w:rsidRPr="00612A87">
        <w:rPr>
          <w:rFonts w:ascii="Courier New" w:eastAsia="Times New Roman" w:hAnsi="Courier New" w:cs="Courier New"/>
          <w:sz w:val="20"/>
          <w:szCs w:val="20"/>
          <w:lang w:eastAsia="fr-FR"/>
        </w:rPr>
        <w:t>pip</w:t>
      </w:r>
      <w:r w:rsidR="00AD1A4A">
        <w:rPr>
          <w:rFonts w:ascii="Courier New" w:eastAsia="Times New Roman" w:hAnsi="Courier New" w:cs="Courier New"/>
          <w:sz w:val="20"/>
          <w:szCs w:val="20"/>
          <w:lang w:eastAsia="fr-FR"/>
        </w:rPr>
        <w:t>3</w:t>
      </w:r>
      <w:r w:rsidR="00E73985" w:rsidRPr="00612A87">
        <w:rPr>
          <w:rFonts w:ascii="Courier New" w:eastAsia="Times New Roman" w:hAnsi="Courier New" w:cs="Courier New"/>
          <w:sz w:val="20"/>
          <w:szCs w:val="20"/>
          <w:lang w:eastAsia="fr-FR"/>
        </w:rPr>
        <w:t xml:space="preserve"> </w:t>
      </w:r>
      <w:proofErr w:type="spellStart"/>
      <w:r w:rsidR="00E73985" w:rsidRPr="00612A87">
        <w:rPr>
          <w:rFonts w:ascii="Courier New" w:eastAsia="Times New Roman" w:hAnsi="Courier New" w:cs="Courier New"/>
          <w:sz w:val="20"/>
          <w:szCs w:val="20"/>
          <w:lang w:eastAsia="fr-FR"/>
        </w:rPr>
        <w:t>install</w:t>
      </w:r>
      <w:proofErr w:type="spellEnd"/>
      <w:r w:rsidR="00E73985" w:rsidRPr="00612A87">
        <w:rPr>
          <w:rFonts w:ascii="Courier New" w:eastAsia="Times New Roman" w:hAnsi="Courier New" w:cs="Courier New"/>
          <w:sz w:val="20"/>
          <w:szCs w:val="20"/>
          <w:lang w:eastAsia="fr-FR"/>
        </w:rPr>
        <w:t xml:space="preserve"> </w:t>
      </w:r>
      <w:hyperlink r:id="rId28" w:history="1">
        <w:proofErr w:type="spellStart"/>
        <w:r w:rsidR="00E73985" w:rsidRPr="00612A87">
          <w:rPr>
            <w:rFonts w:ascii="Courier New" w:eastAsia="Times New Roman" w:hAnsi="Courier New" w:cs="Courier New"/>
            <w:sz w:val="20"/>
            <w:szCs w:val="20"/>
            <w:lang w:eastAsia="fr-FR"/>
          </w:rPr>
          <w:t>RPi.GPIO</w:t>
        </w:r>
        <w:proofErr w:type="spellEnd"/>
        <w:r w:rsidR="00E73985" w:rsidRPr="00612A87">
          <w:rPr>
            <w:rFonts w:ascii="Courier New" w:eastAsia="Times New Roman" w:hAnsi="Courier New" w:cs="Courier New"/>
            <w:sz w:val="20"/>
            <w:szCs w:val="20"/>
            <w:lang w:eastAsia="fr-FR"/>
          </w:rPr>
          <w:t> </w:t>
        </w:r>
      </w:hyperlink>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D1A4A" w:rsidRDefault="00AD1A4A"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lastRenderedPageBreak/>
        <w:drawing>
          <wp:inline distT="0" distB="0" distL="0" distR="0" wp14:anchorId="358FF46C" wp14:editId="796FA680">
            <wp:extent cx="5760720" cy="13011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01115"/>
                    </a:xfrm>
                    <a:prstGeom prst="rect">
                      <a:avLst/>
                    </a:prstGeom>
                  </pic:spPr>
                </pic:pic>
              </a:graphicData>
            </a:graphic>
          </wp:inline>
        </w:drawing>
      </w:r>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AD1A4A" w:rsidRDefault="00D45F97" w:rsidP="00AD1A4A">
      <w:pPr>
        <w:pStyle w:val="NormalWeb"/>
      </w:pPr>
      <w:proofErr w:type="gramStart"/>
      <w:r w:rsidRPr="00AD1A4A">
        <w:t>et</w:t>
      </w:r>
      <w:proofErr w:type="gramEnd"/>
    </w:p>
    <w:p w:rsidR="00D45F97" w:rsidRPr="00AD1A4A" w:rsidRDefault="00060EC0"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30" w:history="1">
        <w:r w:rsidR="00D45F97" w:rsidRPr="00AD1A4A">
          <w:rPr>
            <w:rStyle w:val="Lienhypertexte"/>
            <w:rFonts w:ascii="Times New Roman" w:eastAsia="Times New Roman" w:hAnsi="Times New Roman" w:cs="Times New Roman"/>
            <w:sz w:val="24"/>
            <w:szCs w:val="20"/>
            <w:lang w:eastAsia="fr-FR"/>
          </w:rPr>
          <w:t>https://gpiozero.readthedocs.io/en/stable/installing.html</w:t>
        </w:r>
      </w:hyperlink>
    </w:p>
    <w:p w:rsidR="00D45F9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D45F97" w:rsidRPr="00D45F97" w:rsidRDefault="00FE76FC" w:rsidP="00D45F97">
      <w:pPr>
        <w:pStyle w:val="PrformatHTML"/>
      </w:pPr>
      <w:r>
        <w:t xml:space="preserve">$ </w:t>
      </w:r>
      <w:r w:rsidR="00D45F97">
        <w:t>pip</w:t>
      </w:r>
      <w:r w:rsidR="00AD1A4A">
        <w:t>3</w:t>
      </w:r>
      <w:r w:rsidR="00D45F97">
        <w:t xml:space="preserve"> </w:t>
      </w:r>
      <w:proofErr w:type="spellStart"/>
      <w:r w:rsidR="00D45F97">
        <w:t>install</w:t>
      </w:r>
      <w:proofErr w:type="spellEnd"/>
      <w:r w:rsidR="00D45F97">
        <w:t xml:space="preserve"> </w:t>
      </w:r>
      <w:proofErr w:type="spellStart"/>
      <w:r w:rsidR="00D45F97" w:rsidRPr="00D45F97">
        <w:t>gpiozero</w:t>
      </w:r>
      <w:proofErr w:type="spellEnd"/>
    </w:p>
    <w:p w:rsidR="00D45F97" w:rsidRPr="00612A87" w:rsidRDefault="00D45F97" w:rsidP="00612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E73985" w:rsidRPr="00A50A43" w:rsidRDefault="00AD1A4A" w:rsidP="00A50A43">
      <w:pPr>
        <w:pStyle w:val="PrformatHTML"/>
        <w:rPr>
          <w:rStyle w:val="CodeHTML"/>
          <w:bCs/>
        </w:rPr>
      </w:pPr>
      <w:r>
        <w:rPr>
          <w:noProof/>
        </w:rPr>
        <w:drawing>
          <wp:inline distT="0" distB="0" distL="0" distR="0" wp14:anchorId="016D0848" wp14:editId="4FCB2E43">
            <wp:extent cx="5760720" cy="185229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2295"/>
                    </a:xfrm>
                    <a:prstGeom prst="rect">
                      <a:avLst/>
                    </a:prstGeom>
                  </pic:spPr>
                </pic:pic>
              </a:graphicData>
            </a:graphic>
          </wp:inline>
        </w:drawing>
      </w:r>
    </w:p>
    <w:p w:rsidR="00727657" w:rsidRDefault="00727657" w:rsidP="00727657">
      <w:pPr>
        <w:pStyle w:val="Titre1"/>
      </w:pPr>
      <w:r>
        <w:t xml:space="preserve">Afficheur </w:t>
      </w:r>
      <w:r w:rsidR="00081F77">
        <w:t>LCD</w:t>
      </w:r>
    </w:p>
    <w:p w:rsidR="002606A2" w:rsidRPr="002606A2" w:rsidRDefault="002606A2" w:rsidP="002606A2">
      <w:r w:rsidRPr="002606A2">
        <w:t>https://github.com/rm-hull/luma.examples</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Activer le port </w:t>
      </w:r>
      <w:proofErr w:type="gramStart"/>
      <w:r w:rsidRPr="00B62476">
        <w:rPr>
          <w:rFonts w:ascii="Times New Roman" w:hAnsi="Times New Roman" w:cs="Times New Roman"/>
          <w:sz w:val="24"/>
          <w:szCs w:val="24"/>
        </w:rPr>
        <w:t>SPI:</w:t>
      </w:r>
      <w:proofErr w:type="gramEnd"/>
    </w:p>
    <w:p w:rsidR="002606A2" w:rsidRDefault="002606A2" w:rsidP="002606A2">
      <w:pPr>
        <w:pStyle w:val="PrformatHTML"/>
      </w:pPr>
      <w:r>
        <w:t xml:space="preserve">$ </w:t>
      </w:r>
      <w:proofErr w:type="spellStart"/>
      <w:r>
        <w:t>sudo</w:t>
      </w:r>
      <w:proofErr w:type="spellEnd"/>
      <w:r>
        <w:t xml:space="preserve"> </w:t>
      </w:r>
      <w:proofErr w:type="spellStart"/>
      <w:r>
        <w:t>raspi</w:t>
      </w:r>
      <w:proofErr w:type="spellEnd"/>
      <w:r>
        <w:t>-config</w:t>
      </w:r>
    </w:p>
    <w:p w:rsidR="00B62476" w:rsidRDefault="00B62476" w:rsidP="002606A2">
      <w:pPr>
        <w:pStyle w:val="PrformatHTML"/>
      </w:pPr>
    </w:p>
    <w:p w:rsidR="002606A2" w:rsidRDefault="002606A2" w:rsidP="002606A2">
      <w:pPr>
        <w:pStyle w:val="PrformatHTML"/>
      </w:pPr>
      <w:r>
        <w:t>&gt; Advanced Options &gt; A6 SPI</w:t>
      </w:r>
    </w:p>
    <w:p w:rsidR="00B62476" w:rsidRDefault="00B62476" w:rsidP="002606A2">
      <w:pPr>
        <w:pStyle w:val="NormalWeb"/>
      </w:pPr>
      <w:r w:rsidRPr="00B62476">
        <w:t xml:space="preserve">Si </w:t>
      </w:r>
      <w:proofErr w:type="spellStart"/>
      <w:r w:rsidRPr="00B62476">
        <w:t>raspi</w:t>
      </w:r>
      <w:proofErr w:type="spellEnd"/>
      <w:r w:rsidRPr="00B62476">
        <w:t>-config n'est pas disponible, l'activation du port SPI peut être effectuée manuellement.</w:t>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Assurez-vous que le pilote de noyau SPI est </w:t>
      </w:r>
      <w:proofErr w:type="gramStart"/>
      <w:r w:rsidRPr="00B62476">
        <w:rPr>
          <w:rFonts w:ascii="Times New Roman" w:hAnsi="Times New Roman" w:cs="Times New Roman"/>
          <w:sz w:val="24"/>
          <w:szCs w:val="24"/>
        </w:rPr>
        <w:t>activé:</w:t>
      </w:r>
      <w:proofErr w:type="gramEnd"/>
    </w:p>
    <w:p w:rsidR="002606A2" w:rsidRDefault="002606A2" w:rsidP="002606A2">
      <w:pPr>
        <w:pStyle w:val="PrformatHTML"/>
      </w:pPr>
      <w:r>
        <w:t>$ ls -l /dev/spi*</w:t>
      </w:r>
    </w:p>
    <w:p w:rsidR="002606A2" w:rsidRDefault="002606A2" w:rsidP="002606A2">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2606A2" w:rsidRDefault="002606A2" w:rsidP="002606A2">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BA5548" w:rsidRDefault="00BA5548" w:rsidP="002606A2">
      <w:pPr>
        <w:pStyle w:val="PrformatHTML"/>
      </w:pPr>
    </w:p>
    <w:p w:rsidR="00BA5548" w:rsidRDefault="00BA5548" w:rsidP="002606A2">
      <w:pPr>
        <w:pStyle w:val="PrformatHTML"/>
      </w:pPr>
      <w:r>
        <w:rPr>
          <w:noProof/>
        </w:rPr>
        <w:drawing>
          <wp:inline distT="0" distB="0" distL="0" distR="0" wp14:anchorId="263F05C0" wp14:editId="0B58903A">
            <wp:extent cx="5760720" cy="930275"/>
            <wp:effectExtent l="0" t="0" r="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30275"/>
                    </a:xfrm>
                    <a:prstGeom prst="rect">
                      <a:avLst/>
                    </a:prstGeom>
                  </pic:spPr>
                </pic:pic>
              </a:graphicData>
            </a:graphic>
          </wp:inline>
        </w:drawing>
      </w:r>
    </w:p>
    <w:p w:rsidR="002606A2" w:rsidRDefault="002606A2" w:rsidP="002606A2">
      <w:pPr>
        <w:pStyle w:val="NormalWeb"/>
      </w:pPr>
      <w:proofErr w:type="gramStart"/>
      <w:r>
        <w:t>o</w:t>
      </w:r>
      <w:r w:rsidR="00B62476">
        <w:t>u</w:t>
      </w:r>
      <w:r>
        <w:t>:</w:t>
      </w:r>
      <w:proofErr w:type="gramEnd"/>
    </w:p>
    <w:p w:rsidR="002606A2" w:rsidRDefault="002606A2" w:rsidP="002606A2">
      <w:pPr>
        <w:pStyle w:val="PrformatHTML"/>
      </w:pPr>
      <w:r>
        <w:t xml:space="preserve">$ </w:t>
      </w:r>
      <w:proofErr w:type="spellStart"/>
      <w:r>
        <w:t>lsmod</w:t>
      </w:r>
      <w:proofErr w:type="spellEnd"/>
      <w:r>
        <w:t xml:space="preserve"> | </w:t>
      </w:r>
      <w:proofErr w:type="spellStart"/>
      <w:r>
        <w:t>grep</w:t>
      </w:r>
      <w:proofErr w:type="spellEnd"/>
      <w:r>
        <w:t xml:space="preserve"> spi</w:t>
      </w:r>
    </w:p>
    <w:p w:rsidR="002606A2" w:rsidRDefault="002606A2" w:rsidP="002606A2">
      <w:pPr>
        <w:pStyle w:val="PrformatHTML"/>
      </w:pPr>
      <w:proofErr w:type="gramStart"/>
      <w:r>
        <w:t>spi</w:t>
      </w:r>
      <w:proofErr w:type="gramEnd"/>
      <w:r>
        <w:t>_bcm2835             6678  0</w:t>
      </w:r>
    </w:p>
    <w:p w:rsidR="00BA5548" w:rsidRDefault="00BA5548" w:rsidP="002606A2">
      <w:pPr>
        <w:pStyle w:val="PrformatHTML"/>
      </w:pPr>
      <w:r>
        <w:rPr>
          <w:noProof/>
        </w:rPr>
        <w:lastRenderedPageBreak/>
        <w:drawing>
          <wp:inline distT="0" distB="0" distL="0" distR="0" wp14:anchorId="3B6D820F" wp14:editId="51FB7007">
            <wp:extent cx="5760720" cy="55626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56260"/>
                    </a:xfrm>
                    <a:prstGeom prst="rect">
                      <a:avLst/>
                    </a:prstGeom>
                  </pic:spPr>
                </pic:pic>
              </a:graphicData>
            </a:graphic>
          </wp:inline>
        </w:drawing>
      </w:r>
    </w:p>
    <w:p w:rsidR="00B62476" w:rsidRDefault="00B62476" w:rsidP="002606A2">
      <w:pPr>
        <w:pStyle w:val="PrformatHTML"/>
        <w:rPr>
          <w:rFonts w:ascii="Times New Roman" w:hAnsi="Times New Roman" w:cs="Times New Roman"/>
          <w:sz w:val="24"/>
          <w:szCs w:val="24"/>
        </w:rPr>
      </w:pPr>
      <w:r w:rsidRPr="00B62476">
        <w:rPr>
          <w:rFonts w:ascii="Times New Roman" w:hAnsi="Times New Roman" w:cs="Times New Roman"/>
          <w:sz w:val="24"/>
          <w:szCs w:val="24"/>
        </w:rPr>
        <w:t xml:space="preserve">Ajoutez ensuite votre utilisateur aux groupes spi et </w:t>
      </w:r>
      <w:proofErr w:type="spellStart"/>
      <w:proofErr w:type="gramStart"/>
      <w:r w:rsidRPr="00B62476">
        <w:rPr>
          <w:rFonts w:ascii="Times New Roman" w:hAnsi="Times New Roman" w:cs="Times New Roman"/>
          <w:sz w:val="24"/>
          <w:szCs w:val="24"/>
        </w:rPr>
        <w:t>gpio</w:t>
      </w:r>
      <w:proofErr w:type="spellEnd"/>
      <w:r w:rsidRPr="00B62476">
        <w:rPr>
          <w:rFonts w:ascii="Times New Roman" w:hAnsi="Times New Roman" w:cs="Times New Roman"/>
          <w:sz w:val="24"/>
          <w:szCs w:val="24"/>
        </w:rPr>
        <w:t>:</w:t>
      </w:r>
      <w:proofErr w:type="gramEnd"/>
    </w:p>
    <w:p w:rsidR="002606A2" w:rsidRDefault="002606A2" w:rsidP="002606A2">
      <w:pPr>
        <w:pStyle w:val="PrformatHTML"/>
      </w:pPr>
      <w:r>
        <w:t xml:space="preserve">$ </w:t>
      </w:r>
      <w:proofErr w:type="spellStart"/>
      <w:r>
        <w:t>usermod</w:t>
      </w:r>
      <w:proofErr w:type="spellEnd"/>
      <w:r>
        <w:t xml:space="preserve"> -a -G spi pi</w:t>
      </w:r>
    </w:p>
    <w:p w:rsidR="002606A2" w:rsidRDefault="002606A2" w:rsidP="002606A2">
      <w:pPr>
        <w:pStyle w:val="PrformatHTML"/>
      </w:pPr>
      <w:r>
        <w:t xml:space="preserve">$ </w:t>
      </w:r>
      <w:proofErr w:type="spellStart"/>
      <w:r>
        <w:t>usermod</w:t>
      </w:r>
      <w:proofErr w:type="spellEnd"/>
      <w:r>
        <w:t xml:space="preserve"> -a -G </w:t>
      </w:r>
      <w:proofErr w:type="spellStart"/>
      <w:r>
        <w:t>gpio</w:t>
      </w:r>
      <w:proofErr w:type="spellEnd"/>
      <w:r>
        <w:t xml:space="preserve"> pi</w:t>
      </w:r>
    </w:p>
    <w:p w:rsidR="002606A2" w:rsidRDefault="002606A2" w:rsidP="002606A2"/>
    <w:p w:rsidR="00B62476" w:rsidRDefault="00B62476" w:rsidP="00B550E5">
      <w:pPr>
        <w:pStyle w:val="PrformatHTML"/>
        <w:rPr>
          <w:ins w:id="77" w:author="ludo" w:date="2019-05-01T15:58:00Z"/>
          <w:rFonts w:ascii="Times New Roman" w:hAnsi="Times New Roman" w:cs="Times New Roman"/>
          <w:sz w:val="24"/>
          <w:szCs w:val="24"/>
        </w:rPr>
      </w:pPr>
      <w:r w:rsidRPr="00B62476">
        <w:rPr>
          <w:rFonts w:ascii="Times New Roman" w:hAnsi="Times New Roman" w:cs="Times New Roman"/>
          <w:sz w:val="24"/>
          <w:szCs w:val="24"/>
        </w:rPr>
        <w:t xml:space="preserve">Enfin, installez les bibliothèques </w:t>
      </w:r>
      <w:proofErr w:type="spellStart"/>
      <w:r w:rsidRPr="00B62476">
        <w:rPr>
          <w:rFonts w:ascii="Times New Roman" w:hAnsi="Times New Roman" w:cs="Times New Roman"/>
          <w:sz w:val="24"/>
          <w:szCs w:val="24"/>
        </w:rPr>
        <w:t>Luma</w:t>
      </w:r>
      <w:proofErr w:type="spellEnd"/>
      <w:r w:rsidRPr="00B62476">
        <w:rPr>
          <w:rFonts w:ascii="Times New Roman" w:hAnsi="Times New Roman" w:cs="Times New Roman"/>
          <w:sz w:val="24"/>
          <w:szCs w:val="24"/>
        </w:rPr>
        <w:t xml:space="preserve"> en </w:t>
      </w:r>
      <w:proofErr w:type="gramStart"/>
      <w:r w:rsidRPr="00B62476">
        <w:rPr>
          <w:rFonts w:ascii="Times New Roman" w:hAnsi="Times New Roman" w:cs="Times New Roman"/>
          <w:sz w:val="24"/>
          <w:szCs w:val="24"/>
        </w:rPr>
        <w:t>utilisant:</w:t>
      </w:r>
      <w:proofErr w:type="gramEnd"/>
    </w:p>
    <w:p w:rsidR="00060EC0" w:rsidRDefault="00060EC0" w:rsidP="00B550E5">
      <w:pPr>
        <w:pStyle w:val="PrformatHTML"/>
        <w:rPr>
          <w:ins w:id="78" w:author="ludo" w:date="2019-05-01T15:58:00Z"/>
          <w:rFonts w:ascii="Times New Roman" w:hAnsi="Times New Roman" w:cs="Times New Roman"/>
          <w:sz w:val="24"/>
          <w:szCs w:val="24"/>
        </w:rPr>
      </w:pPr>
    </w:p>
    <w:p w:rsidR="00C912A3" w:rsidRPr="00C912A3" w:rsidRDefault="00C912A3" w:rsidP="00C91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ludo" w:date="2019-05-01T15:58:00Z"/>
          <w:rFonts w:ascii="Courier New" w:eastAsia="Times New Roman" w:hAnsi="Courier New" w:cs="Courier New"/>
          <w:sz w:val="20"/>
          <w:szCs w:val="20"/>
          <w:lang w:eastAsia="fr-FR"/>
          <w:rPrChange w:id="80" w:author="ludo" w:date="2019-05-01T16:06:00Z">
            <w:rPr>
              <w:ins w:id="81" w:author="ludo" w:date="2019-05-01T15:58:00Z"/>
              <w:lang w:eastAsia="fr-FR"/>
            </w:rPr>
          </w:rPrChange>
        </w:rPr>
        <w:pPrChange w:id="82" w:author="ludo" w:date="2019-05-01T16:06:00Z">
          <w:pPr>
            <w:pStyle w:val="Paragraphedeliste"/>
            <w:numPr>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ins w:id="83" w:author="ludo" w:date="2019-05-01T16:06:00Z">
        <w:r>
          <w:rPr>
            <w:rFonts w:ascii="Courier New" w:eastAsia="Times New Roman" w:hAnsi="Courier New" w:cs="Courier New"/>
            <w:sz w:val="20"/>
            <w:szCs w:val="20"/>
            <w:lang w:eastAsia="fr-FR"/>
          </w:rPr>
          <w:t xml:space="preserve">$ </w:t>
        </w:r>
      </w:ins>
      <w:proofErr w:type="spellStart"/>
      <w:ins w:id="84" w:author="ludo" w:date="2019-05-01T15:58:00Z">
        <w:r w:rsidRPr="00C912A3">
          <w:rPr>
            <w:rFonts w:ascii="Courier New" w:eastAsia="Times New Roman" w:hAnsi="Courier New" w:cs="Courier New"/>
            <w:sz w:val="20"/>
            <w:szCs w:val="20"/>
            <w:lang w:eastAsia="fr-FR"/>
            <w:rPrChange w:id="85" w:author="ludo" w:date="2019-05-01T16:06:00Z">
              <w:rPr>
                <w:lang w:eastAsia="fr-FR"/>
              </w:rPr>
            </w:rPrChange>
          </w:rPr>
          <w:t>sudo</w:t>
        </w:r>
        <w:proofErr w:type="spellEnd"/>
        <w:r w:rsidRPr="00C912A3">
          <w:rPr>
            <w:rFonts w:ascii="Courier New" w:eastAsia="Times New Roman" w:hAnsi="Courier New" w:cs="Courier New"/>
            <w:sz w:val="20"/>
            <w:szCs w:val="20"/>
            <w:lang w:eastAsia="fr-FR"/>
            <w:rPrChange w:id="86" w:author="ludo" w:date="2019-05-01T16:06:00Z">
              <w:rPr>
                <w:lang w:eastAsia="fr-FR"/>
              </w:rPr>
            </w:rPrChange>
          </w:rPr>
          <w:t xml:space="preserve"> apt-get </w:t>
        </w:r>
        <w:proofErr w:type="spellStart"/>
        <w:r w:rsidRPr="00C912A3">
          <w:rPr>
            <w:rFonts w:ascii="Courier New" w:eastAsia="Times New Roman" w:hAnsi="Courier New" w:cs="Courier New"/>
            <w:sz w:val="20"/>
            <w:szCs w:val="20"/>
            <w:lang w:eastAsia="fr-FR"/>
            <w:rPrChange w:id="87" w:author="ludo" w:date="2019-05-01T16:06:00Z">
              <w:rPr>
                <w:lang w:eastAsia="fr-FR"/>
              </w:rPr>
            </w:rPrChange>
          </w:rPr>
          <w:t>install</w:t>
        </w:r>
        <w:proofErr w:type="spellEnd"/>
        <w:r w:rsidRPr="00C912A3">
          <w:rPr>
            <w:rFonts w:ascii="Courier New" w:eastAsia="Times New Roman" w:hAnsi="Courier New" w:cs="Courier New"/>
            <w:sz w:val="20"/>
            <w:szCs w:val="20"/>
            <w:lang w:eastAsia="fr-FR"/>
            <w:rPrChange w:id="88" w:author="ludo" w:date="2019-05-01T16:06:00Z">
              <w:rPr>
                <w:lang w:eastAsia="fr-FR"/>
              </w:rPr>
            </w:rPrChange>
          </w:rPr>
          <w:t xml:space="preserve"> python-dev python-</w:t>
        </w:r>
        <w:proofErr w:type="spellStart"/>
        <w:r w:rsidRPr="00C912A3">
          <w:rPr>
            <w:rFonts w:ascii="Courier New" w:eastAsia="Times New Roman" w:hAnsi="Courier New" w:cs="Courier New"/>
            <w:sz w:val="20"/>
            <w:szCs w:val="20"/>
            <w:lang w:eastAsia="fr-FR"/>
            <w:rPrChange w:id="89" w:author="ludo" w:date="2019-05-01T16:06:00Z">
              <w:rPr>
                <w:lang w:eastAsia="fr-FR"/>
              </w:rPr>
            </w:rPrChange>
          </w:rPr>
          <w:t>pip</w:t>
        </w:r>
        <w:proofErr w:type="spellEnd"/>
        <w:r w:rsidRPr="00C912A3">
          <w:rPr>
            <w:rFonts w:ascii="Courier New" w:eastAsia="Times New Roman" w:hAnsi="Courier New" w:cs="Courier New"/>
            <w:sz w:val="20"/>
            <w:szCs w:val="20"/>
            <w:lang w:eastAsia="fr-FR"/>
            <w:rPrChange w:id="90" w:author="ludo" w:date="2019-05-01T16:06:00Z">
              <w:rPr>
                <w:lang w:eastAsia="fr-FR"/>
              </w:rPr>
            </w:rPrChange>
          </w:rPr>
          <w:t xml:space="preserve"> libfreetype6-dev </w:t>
        </w:r>
        <w:proofErr w:type="spellStart"/>
        <w:r w:rsidRPr="00C912A3">
          <w:rPr>
            <w:rFonts w:ascii="Courier New" w:eastAsia="Times New Roman" w:hAnsi="Courier New" w:cs="Courier New"/>
            <w:sz w:val="20"/>
            <w:szCs w:val="20"/>
            <w:lang w:eastAsia="fr-FR"/>
            <w:rPrChange w:id="91" w:author="ludo" w:date="2019-05-01T16:06:00Z">
              <w:rPr>
                <w:lang w:eastAsia="fr-FR"/>
              </w:rPr>
            </w:rPrChange>
          </w:rPr>
          <w:t>libjpeg</w:t>
        </w:r>
        <w:proofErr w:type="spellEnd"/>
        <w:r w:rsidRPr="00C912A3">
          <w:rPr>
            <w:rFonts w:ascii="Courier New" w:eastAsia="Times New Roman" w:hAnsi="Courier New" w:cs="Courier New"/>
            <w:sz w:val="20"/>
            <w:szCs w:val="20"/>
            <w:lang w:eastAsia="fr-FR"/>
            <w:rPrChange w:id="92" w:author="ludo" w:date="2019-05-01T16:06:00Z">
              <w:rPr>
                <w:lang w:eastAsia="fr-FR"/>
              </w:rPr>
            </w:rPrChange>
          </w:rPr>
          <w:t xml:space="preserve">-dev </w:t>
        </w:r>
        <w:proofErr w:type="spellStart"/>
        <w:r w:rsidRPr="00C912A3">
          <w:rPr>
            <w:rFonts w:ascii="Courier New" w:eastAsia="Times New Roman" w:hAnsi="Courier New" w:cs="Courier New"/>
            <w:sz w:val="20"/>
            <w:szCs w:val="20"/>
            <w:lang w:eastAsia="fr-FR"/>
            <w:rPrChange w:id="93" w:author="ludo" w:date="2019-05-01T16:06:00Z">
              <w:rPr>
                <w:lang w:eastAsia="fr-FR"/>
              </w:rPr>
            </w:rPrChange>
          </w:rPr>
          <w:t>build</w:t>
        </w:r>
        <w:proofErr w:type="spellEnd"/>
        <w:r w:rsidRPr="00C912A3">
          <w:rPr>
            <w:rFonts w:ascii="Courier New" w:eastAsia="Times New Roman" w:hAnsi="Courier New" w:cs="Courier New"/>
            <w:sz w:val="20"/>
            <w:szCs w:val="20"/>
            <w:lang w:eastAsia="fr-FR"/>
            <w:rPrChange w:id="94" w:author="ludo" w:date="2019-05-01T16:06:00Z">
              <w:rPr>
                <w:lang w:eastAsia="fr-FR"/>
              </w:rPr>
            </w:rPrChange>
          </w:rPr>
          <w:t>-essential</w:t>
        </w:r>
      </w:ins>
    </w:p>
    <w:p w:rsidR="00060EC0" w:rsidDel="00C912A3" w:rsidRDefault="00060EC0" w:rsidP="00B550E5">
      <w:pPr>
        <w:pStyle w:val="PrformatHTML"/>
        <w:rPr>
          <w:del w:id="95" w:author="ludo" w:date="2019-05-01T16:06:00Z"/>
          <w:rFonts w:ascii="Times New Roman" w:hAnsi="Times New Roman" w:cs="Times New Roman"/>
          <w:sz w:val="24"/>
          <w:szCs w:val="24"/>
        </w:rPr>
      </w:pPr>
    </w:p>
    <w:p w:rsidR="00B550E5" w:rsidDel="00C912A3" w:rsidRDefault="00B550E5" w:rsidP="00B550E5">
      <w:pPr>
        <w:pStyle w:val="PrformatHTML"/>
        <w:rPr>
          <w:del w:id="96" w:author="ludo" w:date="2019-05-01T16:06:00Z"/>
        </w:rPr>
      </w:pPr>
      <w:del w:id="97" w:author="ludo" w:date="2019-05-01T16:06:00Z">
        <w:r w:rsidDel="00C912A3">
          <w:delText>$ pip</w:delText>
        </w:r>
        <w:r w:rsidR="00BA5548" w:rsidDel="00C912A3">
          <w:delText>3</w:delText>
        </w:r>
        <w:r w:rsidDel="00C912A3">
          <w:delText xml:space="preserve"> install --upgrade luma.core</w:delText>
        </w:r>
      </w:del>
    </w:p>
    <w:p w:rsidR="00BA5548" w:rsidDel="00C912A3" w:rsidRDefault="00BA5548" w:rsidP="00B550E5">
      <w:pPr>
        <w:pStyle w:val="PrformatHTML"/>
        <w:rPr>
          <w:del w:id="98" w:author="ludo" w:date="2019-05-01T16:06:00Z"/>
        </w:rPr>
      </w:pPr>
    </w:p>
    <w:p w:rsidR="00BA5548" w:rsidRDefault="00BA5548" w:rsidP="00B550E5">
      <w:pPr>
        <w:pStyle w:val="PrformatHTML"/>
      </w:pPr>
      <w:del w:id="99" w:author="ludo" w:date="2019-05-01T16:06:00Z">
        <w:r w:rsidDel="00C912A3">
          <w:rPr>
            <w:noProof/>
          </w:rPr>
          <w:drawing>
            <wp:inline distT="0" distB="0" distL="0" distR="0" wp14:anchorId="33894645" wp14:editId="33A19A34">
              <wp:extent cx="5760720" cy="3935095"/>
              <wp:effectExtent l="0" t="0" r="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935095"/>
                      </a:xfrm>
                      <a:prstGeom prst="rect">
                        <a:avLst/>
                      </a:prstGeom>
                    </pic:spPr>
                  </pic:pic>
                </a:graphicData>
              </a:graphic>
            </wp:inline>
          </w:drawing>
        </w:r>
      </w:del>
    </w:p>
    <w:p w:rsidR="00BA5548" w:rsidRDefault="00BA5548" w:rsidP="00B550E5">
      <w:pPr>
        <w:pStyle w:val="PrformatHTML"/>
      </w:pPr>
    </w:p>
    <w:p w:rsidR="006831D0" w:rsidRDefault="006831D0" w:rsidP="006831D0">
      <w:pPr>
        <w:pStyle w:val="PrformatHTML"/>
      </w:pPr>
      <w:r>
        <w:t>$ pip</w:t>
      </w:r>
      <w:r w:rsidR="00BA5548">
        <w:t>3</w:t>
      </w:r>
      <w:r>
        <w:t xml:space="preserve"> </w:t>
      </w:r>
      <w:proofErr w:type="spellStart"/>
      <w:r>
        <w:t>install</w:t>
      </w:r>
      <w:proofErr w:type="spellEnd"/>
      <w:r>
        <w:t xml:space="preserve"> --upgrade </w:t>
      </w:r>
      <w:proofErr w:type="spellStart"/>
      <w:r>
        <w:t>luma.lcd</w:t>
      </w:r>
      <w:proofErr w:type="spellEnd"/>
    </w:p>
    <w:p w:rsidR="00DE688C" w:rsidRDefault="00DE688C" w:rsidP="006831D0">
      <w:pPr>
        <w:pStyle w:val="PrformatHTML"/>
      </w:pPr>
    </w:p>
    <w:p w:rsidR="00DE688C" w:rsidRDefault="00DE688C" w:rsidP="006831D0">
      <w:pPr>
        <w:pStyle w:val="PrformatHTML"/>
      </w:pPr>
      <w:r>
        <w:rPr>
          <w:noProof/>
        </w:rPr>
        <w:drawing>
          <wp:inline distT="0" distB="0" distL="0" distR="0" wp14:anchorId="282A9AD1" wp14:editId="0B7D50B2">
            <wp:extent cx="5760720" cy="28289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28925"/>
                    </a:xfrm>
                    <a:prstGeom prst="rect">
                      <a:avLst/>
                    </a:prstGeom>
                  </pic:spPr>
                </pic:pic>
              </a:graphicData>
            </a:graphic>
          </wp:inline>
        </w:drawing>
      </w:r>
    </w:p>
    <w:p w:rsidR="00A72E6B" w:rsidRDefault="00A72E6B" w:rsidP="00BB0048">
      <w:pPr>
        <w:pStyle w:val="PrformatHTML"/>
      </w:pPr>
    </w:p>
    <w:p w:rsidR="008C0CC8" w:rsidRDefault="008C0CC8" w:rsidP="008C0CC8">
      <w:r>
        <w:t>Vérifier</w:t>
      </w:r>
      <w:r w:rsidR="00A72E6B">
        <w:t xml:space="preserve"> l’installation : </w:t>
      </w:r>
    </w:p>
    <w:p w:rsidR="00A72E6B" w:rsidRPr="00A72E6B" w:rsidRDefault="008C0CC8" w:rsidP="00A72E6B">
      <w:pPr>
        <w:pStyle w:val="PrformatHTML"/>
      </w:pPr>
      <w:r>
        <w:t xml:space="preserve">$ </w:t>
      </w:r>
      <w:proofErr w:type="spellStart"/>
      <w:r w:rsidR="00A72E6B" w:rsidRPr="00A72E6B">
        <w:t>pip</w:t>
      </w:r>
      <w:proofErr w:type="spellEnd"/>
      <w:r w:rsidR="00A72E6B" w:rsidRPr="00A72E6B">
        <w:t xml:space="preserve"> </w:t>
      </w:r>
      <w:proofErr w:type="spellStart"/>
      <w:r w:rsidR="00A72E6B" w:rsidRPr="00A72E6B">
        <w:t>list</w:t>
      </w:r>
      <w:proofErr w:type="spellEnd"/>
      <w:r w:rsidR="00A72E6B" w:rsidRPr="00A72E6B">
        <w:t xml:space="preserve"> | </w:t>
      </w:r>
      <w:proofErr w:type="spellStart"/>
      <w:r w:rsidR="00A72E6B" w:rsidRPr="00A72E6B">
        <w:t>grep</w:t>
      </w:r>
      <w:proofErr w:type="spellEnd"/>
      <w:r w:rsidR="00A72E6B" w:rsidRPr="00A72E6B">
        <w:t xml:space="preserve"> </w:t>
      </w:r>
      <w:proofErr w:type="spellStart"/>
      <w:r w:rsidR="00A72E6B" w:rsidRPr="00A72E6B">
        <w:t>luma</w:t>
      </w:r>
      <w:proofErr w:type="spellEnd"/>
    </w:p>
    <w:p w:rsidR="00A72E6B" w:rsidRPr="00BB0048" w:rsidRDefault="00A72E6B" w:rsidP="00BB0048">
      <w:pPr>
        <w:pStyle w:val="PrformatHTML"/>
      </w:pPr>
    </w:p>
    <w:p w:rsidR="0019467F" w:rsidRDefault="008C0CC8" w:rsidP="0019467F">
      <w:pPr>
        <w:pStyle w:val="PrformatHTML"/>
      </w:pPr>
      <w:r>
        <w:rPr>
          <w:noProof/>
        </w:rPr>
        <w:drawing>
          <wp:inline distT="0" distB="0" distL="0" distR="0" wp14:anchorId="7FE746D3" wp14:editId="481889D8">
            <wp:extent cx="5760720" cy="6324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32460"/>
                    </a:xfrm>
                    <a:prstGeom prst="rect">
                      <a:avLst/>
                    </a:prstGeom>
                  </pic:spPr>
                </pic:pic>
              </a:graphicData>
            </a:graphic>
          </wp:inline>
        </w:drawing>
      </w:r>
    </w:p>
    <w:p w:rsidR="008C0CC8" w:rsidRDefault="008C0CC8" w:rsidP="0019467F">
      <w:pPr>
        <w:pStyle w:val="PrformatHTML"/>
      </w:pPr>
    </w:p>
    <w:p w:rsidR="00F945ED" w:rsidRDefault="00F945ED" w:rsidP="00F945ED">
      <w:r>
        <w:t>Et un peu de nettoyage :</w:t>
      </w:r>
    </w:p>
    <w:p w:rsidR="00F945ED" w:rsidRDefault="00FE76FC" w:rsidP="00F945ED">
      <w:pPr>
        <w:pStyle w:val="PrformatHTML"/>
      </w:pPr>
      <w:r>
        <w:rPr>
          <w:rStyle w:val="kw2"/>
        </w:rPr>
        <w:t xml:space="preserve">$ </w:t>
      </w:r>
      <w:proofErr w:type="spellStart"/>
      <w:r w:rsidR="00F945ED">
        <w:rPr>
          <w:rStyle w:val="kw2"/>
        </w:rPr>
        <w:t>sudo</w:t>
      </w:r>
      <w:proofErr w:type="spellEnd"/>
      <w:r w:rsidR="00F945ED">
        <w:rPr>
          <w:rStyle w:val="kw2"/>
        </w:rPr>
        <w:t xml:space="preserve"> du</w:t>
      </w:r>
      <w:r w:rsidR="00F945ED">
        <w:t xml:space="preserve"> </w:t>
      </w:r>
      <w:r w:rsidR="00F945ED">
        <w:rPr>
          <w:rStyle w:val="re5"/>
        </w:rPr>
        <w:t>-h</w:t>
      </w:r>
      <w:r w:rsidR="00F945ED">
        <w:t xml:space="preserve"> </w:t>
      </w:r>
      <w:r w:rsidR="00F945ED">
        <w:rPr>
          <w:rStyle w:val="sy0"/>
        </w:rPr>
        <w:t>/</w:t>
      </w:r>
      <w:r w:rsidR="00F945ED">
        <w:t>var</w:t>
      </w:r>
      <w:r w:rsidR="00F945ED">
        <w:rPr>
          <w:rStyle w:val="sy0"/>
        </w:rPr>
        <w:t>/</w:t>
      </w:r>
      <w:r w:rsidR="00F945ED">
        <w:t>cache</w:t>
      </w:r>
      <w:r w:rsidR="00F945ED">
        <w:rPr>
          <w:rStyle w:val="sy0"/>
        </w:rPr>
        <w:t>/</w:t>
      </w:r>
      <w:proofErr w:type="spellStart"/>
      <w:r w:rsidR="00F945ED">
        <w:t>apt</w:t>
      </w:r>
      <w:proofErr w:type="spellEnd"/>
      <w:r w:rsidR="00F945ED">
        <w:rPr>
          <w:rStyle w:val="sy0"/>
        </w:rPr>
        <w:t>/</w:t>
      </w:r>
      <w:r w:rsidR="00F945ED">
        <w:t>archives</w:t>
      </w:r>
    </w:p>
    <w:p w:rsidR="00F945ED" w:rsidRDefault="00FE76FC" w:rsidP="00F945ED">
      <w:pPr>
        <w:pStyle w:val="PrformatHTML"/>
        <w:rPr>
          <w:rStyle w:val="kw2"/>
        </w:rPr>
      </w:pPr>
      <w:r>
        <w:rPr>
          <w:rStyle w:val="kw2"/>
        </w:rPr>
        <w:t xml:space="preserve">$ </w:t>
      </w:r>
      <w:proofErr w:type="spellStart"/>
      <w:r w:rsidR="00F945ED">
        <w:rPr>
          <w:rStyle w:val="kw2"/>
        </w:rPr>
        <w:t>sudo</w:t>
      </w:r>
      <w:proofErr w:type="spellEnd"/>
      <w:r w:rsidR="00F945ED">
        <w:rPr>
          <w:rStyle w:val="kw2"/>
        </w:rPr>
        <w:t xml:space="preserve"> apt-get </w:t>
      </w:r>
      <w:proofErr w:type="spellStart"/>
      <w:r w:rsidR="00F945ED">
        <w:rPr>
          <w:rStyle w:val="kw2"/>
        </w:rPr>
        <w:t>autoclean</w:t>
      </w:r>
      <w:proofErr w:type="spellEnd"/>
    </w:p>
    <w:p w:rsidR="00F945ED" w:rsidRDefault="00FE76FC" w:rsidP="00F945ED">
      <w:pPr>
        <w:pStyle w:val="PrformatHTML"/>
        <w:rPr>
          <w:ins w:id="100" w:author="ludo" w:date="2019-05-01T16:07:00Z"/>
        </w:rPr>
      </w:pPr>
      <w:r>
        <w:rPr>
          <w:rStyle w:val="kw2"/>
        </w:rPr>
        <w:t xml:space="preserve">$ </w:t>
      </w:r>
      <w:proofErr w:type="spellStart"/>
      <w:r w:rsidR="00F945ED">
        <w:rPr>
          <w:rStyle w:val="kw2"/>
        </w:rPr>
        <w:t>sudo</w:t>
      </w:r>
      <w:proofErr w:type="spellEnd"/>
      <w:r w:rsidR="00F945ED">
        <w:rPr>
          <w:rStyle w:val="kw2"/>
        </w:rPr>
        <w:t xml:space="preserve"> apt-get</w:t>
      </w:r>
      <w:r w:rsidR="00F945ED">
        <w:t xml:space="preserve"> </w:t>
      </w:r>
      <w:r w:rsidR="00F945ED">
        <w:rPr>
          <w:rStyle w:val="re5"/>
        </w:rPr>
        <w:t>--purge</w:t>
      </w:r>
      <w:r w:rsidR="00F945ED">
        <w:t xml:space="preserve"> </w:t>
      </w:r>
      <w:proofErr w:type="spellStart"/>
      <w:r w:rsidR="00F945ED">
        <w:t>autoremove</w:t>
      </w:r>
      <w:proofErr w:type="spellEnd"/>
    </w:p>
    <w:p w:rsidR="00C912A3" w:rsidRDefault="00C912A3" w:rsidP="00F945ED">
      <w:pPr>
        <w:pStyle w:val="PrformatHTML"/>
      </w:pPr>
    </w:p>
    <w:p w:rsidR="00F945ED" w:rsidRDefault="00F945ED" w:rsidP="0034583A">
      <w:pPr>
        <w:rPr>
          <w:ins w:id="101" w:author="ludo" w:date="2019-05-01T16:07:00Z"/>
        </w:rPr>
      </w:pPr>
    </w:p>
    <w:p w:rsidR="00C912A3" w:rsidRDefault="00C912A3" w:rsidP="0034583A">
      <w:pPr>
        <w:rPr>
          <w:ins w:id="102" w:author="ludo" w:date="2019-05-01T16:07:00Z"/>
        </w:rPr>
      </w:pPr>
    </w:p>
    <w:p w:rsidR="00C912A3" w:rsidRDefault="00C912A3" w:rsidP="0034583A"/>
    <w:p w:rsidR="001B0B39" w:rsidRDefault="00465907" w:rsidP="00465907">
      <w:pPr>
        <w:pStyle w:val="Titre1"/>
      </w:pPr>
      <w:r>
        <w:lastRenderedPageBreak/>
        <w:t>Copier les fichiers de la CNC laser</w:t>
      </w:r>
    </w:p>
    <w:p w:rsidR="00465907" w:rsidRDefault="008A7BB6" w:rsidP="0034583A">
      <w:pPr>
        <w:rPr>
          <w:ins w:id="103" w:author="ludo" w:date="2019-05-01T16:10:00Z"/>
        </w:rPr>
      </w:pPr>
      <w:r>
        <w:t>Copier les fichier</w:t>
      </w:r>
      <w:r w:rsidR="006D6288">
        <w:t>s</w:t>
      </w:r>
      <w:r>
        <w:t xml:space="preserve"> de l’archive CNCLASER firmware.zip dans</w:t>
      </w:r>
      <w:proofErr w:type="gramStart"/>
      <w:r>
        <w:t xml:space="preserve"> </w:t>
      </w:r>
      <w:r w:rsidR="006D6288">
        <w:t>«</w:t>
      </w:r>
      <w:r w:rsidR="007D0B00">
        <w:t>/</w:t>
      </w:r>
      <w:proofErr w:type="gramEnd"/>
      <w:r w:rsidR="007D0B00">
        <w:t>home/pi</w:t>
      </w:r>
      <w:r w:rsidR="006D6288">
        <w:t> »</w:t>
      </w:r>
    </w:p>
    <w:p w:rsidR="00312EEF" w:rsidRDefault="00312EEF" w:rsidP="0034583A">
      <w:pPr>
        <w:rPr>
          <w:ins w:id="104" w:author="ludo" w:date="2019-05-01T16:12:00Z"/>
        </w:rPr>
      </w:pPr>
      <w:ins w:id="105" w:author="ludo" w:date="2019-05-01T16:10:00Z">
        <w:r>
          <w:t xml:space="preserve">Pour cela, sous </w:t>
        </w:r>
        <w:proofErr w:type="spellStart"/>
        <w:r>
          <w:t>WinCP</w:t>
        </w:r>
      </w:ins>
      <w:proofErr w:type="spellEnd"/>
      <w:ins w:id="106" w:author="ludo" w:date="2019-05-01T16:12:00Z">
        <w:r>
          <w:t> :</w:t>
        </w:r>
      </w:ins>
    </w:p>
    <w:p w:rsidR="00312EEF" w:rsidRDefault="00312EEF" w:rsidP="00312EEF">
      <w:pPr>
        <w:pStyle w:val="Paragraphedeliste"/>
        <w:numPr>
          <w:ilvl w:val="0"/>
          <w:numId w:val="8"/>
        </w:numPr>
        <w:rPr>
          <w:ins w:id="107" w:author="ludo" w:date="2019-05-01T16:12:00Z"/>
        </w:rPr>
      </w:pPr>
      <w:proofErr w:type="gramStart"/>
      <w:ins w:id="108" w:author="ludo" w:date="2019-05-01T16:10:00Z">
        <w:r>
          <w:t>sélectionner</w:t>
        </w:r>
        <w:proofErr w:type="gramEnd"/>
        <w:r>
          <w:t xml:space="preserve"> les fichiers du dossier CNCLASER </w:t>
        </w:r>
      </w:ins>
      <w:ins w:id="109" w:author="ludo" w:date="2019-05-01T16:12:00Z">
        <w:r>
          <w:t xml:space="preserve">(1) </w:t>
        </w:r>
      </w:ins>
      <w:ins w:id="110" w:author="ludo" w:date="2019-05-01T16:10:00Z">
        <w:r>
          <w:t>qui est sur votre PC,</w:t>
        </w:r>
      </w:ins>
    </w:p>
    <w:p w:rsidR="00312EEF" w:rsidRDefault="00312EEF" w:rsidP="00312EEF">
      <w:pPr>
        <w:pStyle w:val="Paragraphedeliste"/>
        <w:numPr>
          <w:ilvl w:val="0"/>
          <w:numId w:val="8"/>
        </w:numPr>
        <w:rPr>
          <w:ins w:id="111" w:author="ludo" w:date="2019-05-01T16:12:00Z"/>
        </w:rPr>
      </w:pPr>
      <w:ins w:id="112" w:author="ludo" w:date="2019-05-01T16:12:00Z">
        <w:r>
          <w:t xml:space="preserve">Sélectionner le répertoire de </w:t>
        </w:r>
        <w:proofErr w:type="spellStart"/>
        <w:r>
          <w:t>déstination</w:t>
        </w:r>
        <w:proofErr w:type="spellEnd"/>
        <w:r>
          <w:t xml:space="preserve"> (écran de droite sous </w:t>
        </w:r>
        <w:proofErr w:type="spellStart"/>
        <w:r>
          <w:t>WinCP</w:t>
        </w:r>
        <w:proofErr w:type="spellEnd"/>
        <w:r>
          <w:t>) « /home/pi/CNCLASER » (2)</w:t>
        </w:r>
      </w:ins>
    </w:p>
    <w:p w:rsidR="00312EEF" w:rsidRDefault="00312EEF" w:rsidP="00312EEF">
      <w:pPr>
        <w:pStyle w:val="Paragraphedeliste"/>
        <w:numPr>
          <w:ilvl w:val="0"/>
          <w:numId w:val="8"/>
        </w:numPr>
        <w:rPr>
          <w:ins w:id="113" w:author="ludo" w:date="2019-05-01T16:12:00Z"/>
        </w:rPr>
        <w:pPrChange w:id="114" w:author="ludo" w:date="2019-05-01T16:12:00Z">
          <w:pPr/>
        </w:pPrChange>
      </w:pPr>
      <w:ins w:id="115" w:author="ludo" w:date="2019-05-01T16:13:00Z">
        <w:r>
          <w:t xml:space="preserve">Cliquer sur ENVOYER sur l’écran de gauche de </w:t>
        </w:r>
        <w:proofErr w:type="spellStart"/>
        <w:r>
          <w:t>WinCP</w:t>
        </w:r>
        <w:proofErr w:type="spellEnd"/>
        <w:r>
          <w:t xml:space="preserve"> (3)</w:t>
        </w:r>
      </w:ins>
    </w:p>
    <w:p w:rsidR="00312EEF" w:rsidRDefault="00312EEF" w:rsidP="0034583A">
      <w:pPr>
        <w:rPr>
          <w:ins w:id="116" w:author="ludo" w:date="2019-05-01T16:10:00Z"/>
        </w:rPr>
      </w:pPr>
      <w:ins w:id="117" w:author="ludo" w:date="2019-05-01T16:10:00Z">
        <w:r>
          <w:t xml:space="preserve"> </w:t>
        </w:r>
      </w:ins>
    </w:p>
    <w:p w:rsidR="00312EEF" w:rsidRDefault="00312EEF" w:rsidP="0034583A">
      <w:pPr>
        <w:rPr>
          <w:ins w:id="118" w:author="ludo" w:date="2019-05-01T16:10:00Z"/>
        </w:rPr>
      </w:pPr>
    </w:p>
    <w:p w:rsidR="00312EEF" w:rsidRDefault="00312EEF" w:rsidP="0034583A">
      <w:pPr>
        <w:rPr>
          <w:ins w:id="119" w:author="ludo" w:date="2019-05-01T16:10:00Z"/>
        </w:rPr>
      </w:pPr>
    </w:p>
    <w:p w:rsidR="00312EEF" w:rsidRDefault="00312EEF" w:rsidP="0034583A">
      <w:pPr>
        <w:rPr>
          <w:ins w:id="120" w:author="ludo" w:date="2019-05-01T16:10:00Z"/>
        </w:rPr>
      </w:pPr>
    </w:p>
    <w:p w:rsidR="00312EEF" w:rsidRDefault="00312EEF" w:rsidP="0034583A">
      <w:ins w:id="121" w:author="ludo" w:date="2019-05-01T16:11:00Z">
        <w:r>
          <w:rPr>
            <w:noProof/>
          </w:rPr>
          <w:drawing>
            <wp:inline distT="0" distB="0" distL="0" distR="0">
              <wp:extent cx="3674745" cy="3416300"/>
              <wp:effectExtent l="0" t="0" r="190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4745" cy="3416300"/>
                      </a:xfrm>
                      <a:prstGeom prst="rect">
                        <a:avLst/>
                      </a:prstGeom>
                      <a:noFill/>
                      <a:ln>
                        <a:noFill/>
                      </a:ln>
                    </pic:spPr>
                  </pic:pic>
                </a:graphicData>
              </a:graphic>
            </wp:inline>
          </w:drawing>
        </w:r>
      </w:ins>
    </w:p>
    <w:p w:rsidR="007D0B00" w:rsidRDefault="007D0B00" w:rsidP="0034583A">
      <w:del w:id="122" w:author="ludo" w:date="2019-05-01T16:11:00Z">
        <w:r w:rsidDel="00312EEF">
          <w:rPr>
            <w:noProof/>
          </w:rPr>
          <w:lastRenderedPageBreak/>
          <w:drawing>
            <wp:inline distT="0" distB="0" distL="0" distR="0" wp14:anchorId="69C59EC5" wp14:editId="5D68D597">
              <wp:extent cx="2066925" cy="27622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6925" cy="2762250"/>
                      </a:xfrm>
                      <a:prstGeom prst="rect">
                        <a:avLst/>
                      </a:prstGeom>
                    </pic:spPr>
                  </pic:pic>
                </a:graphicData>
              </a:graphic>
            </wp:inline>
          </w:drawing>
        </w:r>
      </w:del>
      <w:ins w:id="123" w:author="ludo" w:date="2019-05-01T16:11:00Z">
        <w:r w:rsidR="00312EEF">
          <w:rPr>
            <w:noProof/>
          </w:rPr>
          <w:drawing>
            <wp:inline distT="0" distB="0" distL="0" distR="0">
              <wp:extent cx="2182495" cy="2734310"/>
              <wp:effectExtent l="0" t="0" r="825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2495" cy="2734310"/>
                      </a:xfrm>
                      <a:prstGeom prst="rect">
                        <a:avLst/>
                      </a:prstGeom>
                      <a:noFill/>
                      <a:ln>
                        <a:noFill/>
                      </a:ln>
                    </pic:spPr>
                  </pic:pic>
                </a:graphicData>
              </a:graphic>
            </wp:inline>
          </w:drawing>
        </w:r>
      </w:ins>
    </w:p>
    <w:p w:rsidR="006D6288" w:rsidRDefault="006D6288" w:rsidP="0034583A"/>
    <w:p w:rsidR="00E23176" w:rsidRDefault="00A94A73" w:rsidP="00A94A73">
      <w:pPr>
        <w:pStyle w:val="Titre1"/>
      </w:pPr>
      <w:r>
        <w:t>Configurer le lancement automatique du scripte Python </w:t>
      </w:r>
    </w:p>
    <w:p w:rsidR="007C12AE" w:rsidRDefault="007C12AE" w:rsidP="001B0B39">
      <w:pPr>
        <w:pStyle w:val="PrformatHTML"/>
      </w:pPr>
    </w:p>
    <w:p w:rsidR="001448D0" w:rsidRDefault="008630AF" w:rsidP="008630AF">
      <w:r>
        <w:t>Sous le répertoire /</w:t>
      </w:r>
      <w:proofErr w:type="spellStart"/>
      <w:r>
        <w:t>etc</w:t>
      </w:r>
      <w:proofErr w:type="spellEnd"/>
      <w:r>
        <w:t xml:space="preserve">/ et dans le fichier </w:t>
      </w:r>
      <w:proofErr w:type="spellStart"/>
      <w:proofErr w:type="gramStart"/>
      <w:r>
        <w:t>rc.local</w:t>
      </w:r>
      <w:proofErr w:type="spellEnd"/>
      <w:proofErr w:type="gramEnd"/>
      <w:r>
        <w:t>, copier la ligne :</w:t>
      </w:r>
    </w:p>
    <w:p w:rsidR="008630AF" w:rsidRDefault="008630AF" w:rsidP="001B0B39">
      <w:pPr>
        <w:pStyle w:val="PrformatHTML"/>
      </w:pPr>
    </w:p>
    <w:p w:rsidR="008630AF" w:rsidRDefault="008630AF" w:rsidP="008630A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124" w:author="ludo" w:date="2019-05-01T16:14:00Z">
        <w:r w:rsidDel="00312EEF">
          <w:rPr>
            <w:rFonts w:ascii="Consolas" w:hAnsi="Consolas" w:cs="Consolas"/>
          </w:rPr>
          <w:delText>home/pi</w:delText>
        </w:r>
      </w:del>
      <w:ins w:id="125" w:author="ludo" w:date="2019-05-01T16:14:00Z">
        <w:r w:rsidR="00312EEF">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8630AF" w:rsidRDefault="008630AF" w:rsidP="001B0B39">
      <w:pPr>
        <w:pStyle w:val="PrformatHTML"/>
      </w:pPr>
    </w:p>
    <w:p w:rsidR="008630AF" w:rsidRDefault="008630AF" w:rsidP="001B0B39">
      <w:pPr>
        <w:pStyle w:val="PrformatHTML"/>
      </w:pPr>
      <w:r>
        <w:rPr>
          <w:noProof/>
        </w:rPr>
        <w:drawing>
          <wp:inline distT="0" distB="0" distL="0" distR="0" wp14:anchorId="248F3EDC" wp14:editId="7E9436B3">
            <wp:extent cx="5553075" cy="3762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3075" cy="3762375"/>
                    </a:xfrm>
                    <a:prstGeom prst="rect">
                      <a:avLst/>
                    </a:prstGeom>
                  </pic:spPr>
                </pic:pic>
              </a:graphicData>
            </a:graphic>
          </wp:inline>
        </w:drawing>
      </w:r>
    </w:p>
    <w:p w:rsidR="008630AF" w:rsidRDefault="008630AF" w:rsidP="001B0B39">
      <w:pPr>
        <w:pStyle w:val="PrformatHTML"/>
      </w:pPr>
    </w:p>
    <w:p w:rsidR="008630AF" w:rsidRDefault="008630AF" w:rsidP="005E3878">
      <w:r>
        <w:t xml:space="preserve">Contenu du fichier </w:t>
      </w:r>
      <w:proofErr w:type="spellStart"/>
      <w:proofErr w:type="gramStart"/>
      <w: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lastRenderedPageBreak/>
        <w:t xml:space="preserve"># </w:t>
      </w:r>
      <w:proofErr w:type="spellStart"/>
      <w:proofErr w:type="gramStart"/>
      <w:r>
        <w:rPr>
          <w:rFonts w:ascii="Consolas" w:hAnsi="Consolas" w:cs="Consolas"/>
        </w:rPr>
        <w:t>rc.local</w:t>
      </w:r>
      <w:proofErr w:type="spellEnd"/>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126" w:author="ludo" w:date="2019-05-01T16:14:00Z">
        <w:r w:rsidDel="00312EEF">
          <w:rPr>
            <w:rFonts w:ascii="Consolas" w:hAnsi="Consolas" w:cs="Consolas"/>
          </w:rPr>
          <w:delText>home/pi</w:delText>
        </w:r>
      </w:del>
      <w:ins w:id="127" w:author="ludo" w:date="2019-05-01T16:14:00Z">
        <w:r w:rsidR="00312EEF">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w:t>
      </w:r>
      <w:r w:rsidR="00D02F79">
        <w:rPr>
          <w:rFonts w:ascii="Consolas" w:hAnsi="Consolas" w:cs="Consolas"/>
        </w:rPr>
        <w:t>.py</w:t>
      </w:r>
      <w:r>
        <w:rPr>
          <w:rFonts w:ascii="Consolas" w:hAnsi="Consolas" w:cs="Consolas"/>
        </w:rPr>
        <w:t xml:space="preserve"> &amp;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1448D0" w:rsidRDefault="001448D0" w:rsidP="008630AF">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1448D0" w:rsidRDefault="001448D0" w:rsidP="001B0B39">
      <w:pPr>
        <w:pStyle w:val="PrformatHTML"/>
      </w:pPr>
    </w:p>
    <w:p w:rsidR="008630AF" w:rsidRDefault="008630AF" w:rsidP="001B0B39">
      <w:pPr>
        <w:pStyle w:val="PrformatHTML"/>
      </w:pPr>
    </w:p>
    <w:p w:rsidR="008630AF" w:rsidRDefault="008630AF" w:rsidP="00846711">
      <w:r>
        <w:t>Redémarrer le Raspberry Pi et vérifier sur l’écran TV que le scripte est bien démarré. « </w:t>
      </w:r>
      <w:proofErr w:type="gramStart"/>
      <w:r>
        <w:t>stepper</w:t>
      </w:r>
      <w:proofErr w:type="gramEnd"/>
      <w:r>
        <w:t xml:space="preserve"> </w:t>
      </w:r>
      <w:proofErr w:type="spellStart"/>
      <w:r>
        <w:t>configured</w:t>
      </w:r>
      <w:proofErr w:type="spellEnd"/>
      <w:r>
        <w:t> » doit apparaitre, + d’autres infos.</w:t>
      </w:r>
    </w:p>
    <w:p w:rsidR="00666DF6" w:rsidRDefault="008630AF" w:rsidP="00846711">
      <w:r>
        <w:t>L’écran LCD doit afficher l’IHM.</w:t>
      </w:r>
    </w:p>
    <w:p w:rsidR="00666DF6" w:rsidRDefault="00666DF6" w:rsidP="00666DF6">
      <w:r>
        <w:br w:type="page"/>
      </w:r>
    </w:p>
    <w:p w:rsidR="00666DF6" w:rsidRDefault="00666DF6" w:rsidP="00666DF6"/>
    <w:p w:rsidR="00666DF6" w:rsidRDefault="00666DF6" w:rsidP="00666DF6">
      <w:pPr>
        <w:pStyle w:val="Titre1"/>
      </w:pPr>
      <w:bookmarkStart w:id="128" w:name="_Hlk6813316"/>
      <w:r>
        <w:t xml:space="preserve">Install the </w:t>
      </w:r>
      <w:proofErr w:type="spellStart"/>
      <w:r>
        <w:t>Rasbian</w:t>
      </w:r>
      <w:proofErr w:type="spellEnd"/>
      <w:r>
        <w:t xml:space="preserve"> stretch </w:t>
      </w:r>
      <w:del w:id="129" w:author="ludo" w:date="2019-05-05T07:45:00Z">
        <w:r w:rsidDel="000212C4">
          <w:delText xml:space="preserve">lite </w:delText>
        </w:r>
      </w:del>
      <w:bookmarkStart w:id="130" w:name="_GoBack"/>
      <w:bookmarkEnd w:id="130"/>
      <w:proofErr w:type="spellStart"/>
      <w:r>
        <w:t>disk</w:t>
      </w:r>
      <w:proofErr w:type="spellEnd"/>
      <w:r>
        <w:t xml:space="preserve"> image, by </w:t>
      </w:r>
      <w:proofErr w:type="spellStart"/>
      <w:r>
        <w:t>copying</w:t>
      </w:r>
      <w:proofErr w:type="spellEnd"/>
      <w:r>
        <w:t xml:space="preserve"> the </w:t>
      </w:r>
      <w:proofErr w:type="spellStart"/>
      <w:r>
        <w:t>disk</w:t>
      </w:r>
      <w:proofErr w:type="spellEnd"/>
      <w:r>
        <w:t xml:space="preserve"> image to the SD </w:t>
      </w:r>
      <w:proofErr w:type="spellStart"/>
      <w:r>
        <w:t>card</w:t>
      </w:r>
      <w:proofErr w:type="spellEnd"/>
      <w:r>
        <w:t>.</w:t>
      </w:r>
    </w:p>
    <w:bookmarkEnd w:id="128"/>
    <w:p w:rsidR="00666DF6" w:rsidRDefault="00666DF6" w:rsidP="00666DF6">
      <w:pPr>
        <w:pStyle w:val="Paragraphedeliste"/>
        <w:numPr>
          <w:ilvl w:val="0"/>
          <w:numId w:val="3"/>
        </w:numPr>
      </w:pPr>
      <w:r>
        <w:t xml:space="preserve">Open </w:t>
      </w:r>
      <w:proofErr w:type="spellStart"/>
      <w:r>
        <w:t>Windiskimager</w:t>
      </w:r>
      <w:proofErr w:type="spellEnd"/>
    </w:p>
    <w:p w:rsidR="00666DF6" w:rsidRDefault="00666DF6" w:rsidP="00666DF6">
      <w:pPr>
        <w:pStyle w:val="Paragraphedeliste"/>
        <w:numPr>
          <w:ilvl w:val="0"/>
          <w:numId w:val="3"/>
        </w:numPr>
      </w:pPr>
      <w:r>
        <w:t xml:space="preserve">Select the image to copy on the SD </w:t>
      </w:r>
      <w:proofErr w:type="spellStart"/>
      <w:r>
        <w:t>card</w:t>
      </w:r>
      <w:proofErr w:type="spellEnd"/>
      <w:r>
        <w:t xml:space="preserve"> (1)</w:t>
      </w:r>
    </w:p>
    <w:p w:rsidR="00666DF6" w:rsidRDefault="00666DF6" w:rsidP="00666DF6">
      <w:pPr>
        <w:pStyle w:val="Paragraphedeliste"/>
        <w:numPr>
          <w:ilvl w:val="0"/>
          <w:numId w:val="3"/>
        </w:numPr>
      </w:pPr>
      <w:r>
        <w:rPr>
          <w:noProof/>
        </w:rPr>
        <w:drawing>
          <wp:inline distT="0" distB="0" distL="0" distR="0" wp14:anchorId="30FD2DAE" wp14:editId="7BCE3B1B">
            <wp:extent cx="4733925" cy="3267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267075"/>
                    </a:xfrm>
                    <a:prstGeom prst="rect">
                      <a:avLst/>
                    </a:prstGeom>
                    <a:noFill/>
                    <a:ln>
                      <a:noFill/>
                    </a:ln>
                  </pic:spPr>
                </pic:pic>
              </a:graphicData>
            </a:graphic>
          </wp:inline>
        </w:drawing>
      </w:r>
    </w:p>
    <w:p w:rsidR="00666DF6" w:rsidRDefault="00666DF6" w:rsidP="00666DF6">
      <w:pPr>
        <w:pStyle w:val="Paragraphedeliste"/>
        <w:numPr>
          <w:ilvl w:val="0"/>
          <w:numId w:val="3"/>
        </w:numPr>
      </w:pPr>
      <w:r>
        <w:t xml:space="preserve">Select the </w:t>
      </w:r>
      <w:proofErr w:type="spellStart"/>
      <w:r>
        <w:t>device</w:t>
      </w:r>
      <w:proofErr w:type="spellEnd"/>
      <w:r>
        <w:t xml:space="preserve"> to </w:t>
      </w:r>
      <w:proofErr w:type="spellStart"/>
      <w:r>
        <w:t>burn</w:t>
      </w:r>
      <w:proofErr w:type="spellEnd"/>
      <w:r>
        <w:t xml:space="preserve"> (2)</w:t>
      </w:r>
    </w:p>
    <w:p w:rsidR="00666DF6" w:rsidRDefault="00666DF6" w:rsidP="00666DF6">
      <w:pPr>
        <w:pStyle w:val="Paragraphedeliste"/>
        <w:numPr>
          <w:ilvl w:val="0"/>
          <w:numId w:val="3"/>
        </w:numPr>
      </w:pPr>
      <w:r>
        <w:t>Click on Write (3)</w:t>
      </w:r>
    </w:p>
    <w:p w:rsidR="00666DF6" w:rsidRDefault="00666DF6" w:rsidP="00666DF6"/>
    <w:p w:rsidR="00666DF6" w:rsidRDefault="00666DF6" w:rsidP="00666DF6">
      <w:r w:rsidRPr="00666DF6">
        <w:t xml:space="preserve">Copy the SSH setting files to the SD </w:t>
      </w:r>
      <w:proofErr w:type="spellStart"/>
      <w:proofErr w:type="gramStart"/>
      <w:r w:rsidRPr="00666DF6">
        <w:t>card</w:t>
      </w:r>
      <w:proofErr w:type="spellEnd"/>
      <w:r w:rsidRPr="00666DF6">
        <w:t>:</w:t>
      </w:r>
      <w:proofErr w:type="gramEnd"/>
    </w:p>
    <w:p w:rsidR="00666DF6" w:rsidRDefault="00666DF6" w:rsidP="00666DF6">
      <w:pPr>
        <w:pStyle w:val="Paragraphedeliste"/>
        <w:numPr>
          <w:ilvl w:val="0"/>
          <w:numId w:val="1"/>
        </w:numPr>
      </w:pPr>
      <w:r w:rsidRPr="00666DF6">
        <w:t xml:space="preserve">Copy / </w:t>
      </w:r>
      <w:proofErr w:type="spellStart"/>
      <w:r w:rsidRPr="00666DF6">
        <w:t>create</w:t>
      </w:r>
      <w:proofErr w:type="spellEnd"/>
      <w:r w:rsidRPr="00666DF6">
        <w:t xml:space="preserve"> an </w:t>
      </w:r>
      <w:proofErr w:type="spellStart"/>
      <w:r w:rsidRPr="00666DF6">
        <w:t>empty</w:t>
      </w:r>
      <w:proofErr w:type="spellEnd"/>
      <w:r w:rsidRPr="00666DF6">
        <w:t xml:space="preserve"> file </w:t>
      </w:r>
      <w:proofErr w:type="spellStart"/>
      <w:proofErr w:type="gramStart"/>
      <w:r w:rsidRPr="00666DF6">
        <w:t>named</w:t>
      </w:r>
      <w:proofErr w:type="spellEnd"/>
      <w:r w:rsidRPr="00666DF6">
        <w:t>:</w:t>
      </w:r>
      <w:proofErr w:type="gramEnd"/>
      <w:r w:rsidRPr="00666DF6">
        <w:t xml:space="preserve"> "</w:t>
      </w:r>
      <w:proofErr w:type="spellStart"/>
      <w:r w:rsidRPr="00666DF6">
        <w:t>ssh</w:t>
      </w:r>
      <w:proofErr w:type="spellEnd"/>
      <w:r w:rsidRPr="00666DF6">
        <w:t xml:space="preserve">" </w:t>
      </w:r>
      <w:proofErr w:type="spellStart"/>
      <w:r w:rsidRPr="00666DF6">
        <w:t>without</w:t>
      </w:r>
      <w:proofErr w:type="spellEnd"/>
      <w:r w:rsidRPr="00666DF6">
        <w:t xml:space="preserve"> extension</w:t>
      </w:r>
    </w:p>
    <w:p w:rsidR="00666DF6" w:rsidRDefault="00666DF6" w:rsidP="00666DF6">
      <w:pPr>
        <w:pStyle w:val="Paragraphedeliste"/>
        <w:numPr>
          <w:ilvl w:val="0"/>
          <w:numId w:val="1"/>
        </w:numPr>
      </w:pPr>
      <w:r w:rsidRPr="00666DF6">
        <w:t xml:space="preserve">Copy / </w:t>
      </w:r>
      <w:proofErr w:type="spellStart"/>
      <w:r w:rsidRPr="00666DF6">
        <w:t>create</w:t>
      </w:r>
      <w:proofErr w:type="spellEnd"/>
      <w:r w:rsidRPr="00666DF6">
        <w:t xml:space="preserve"> a </w:t>
      </w:r>
      <w:proofErr w:type="spellStart"/>
      <w:r w:rsidRPr="00666DF6">
        <w:t>file</w:t>
      </w:r>
      <w:proofErr w:type="spellEnd"/>
      <w:r w:rsidRPr="00666DF6">
        <w:t xml:space="preserve"> </w:t>
      </w:r>
      <w:proofErr w:type="spellStart"/>
      <w:r w:rsidRPr="00666DF6">
        <w:t>named</w:t>
      </w:r>
      <w:proofErr w:type="spellEnd"/>
      <w:r w:rsidRPr="00666DF6">
        <w:t xml:space="preserve"> "</w:t>
      </w:r>
      <w:proofErr w:type="spellStart"/>
      <w:r w:rsidRPr="00666DF6">
        <w:t>wpa_supplicant.conf</w:t>
      </w:r>
      <w:proofErr w:type="spellEnd"/>
      <w:r w:rsidRPr="00666DF6">
        <w:t xml:space="preserve">" </w:t>
      </w:r>
      <w:proofErr w:type="spellStart"/>
      <w:proofErr w:type="gramStart"/>
      <w:r w:rsidRPr="00666DF6">
        <w:t>containing</w:t>
      </w:r>
      <w:proofErr w:type="spellEnd"/>
      <w:r>
        <w:t>:</w:t>
      </w:r>
      <w:proofErr w:type="gramEnd"/>
    </w:p>
    <w:p w:rsidR="00666DF6" w:rsidRDefault="00666DF6" w:rsidP="00666DF6">
      <w:pPr>
        <w:spacing w:after="0" w:line="240" w:lineRule="auto"/>
        <w:ind w:left="1080"/>
      </w:pPr>
      <w:proofErr w:type="spellStart"/>
      <w:proofErr w:type="gramStart"/>
      <w:r>
        <w:t>ctrl</w:t>
      </w:r>
      <w:proofErr w:type="gramEnd"/>
      <w:r>
        <w:t>_interface</w:t>
      </w:r>
      <w:proofErr w:type="spellEnd"/>
      <w:r>
        <w:t>=DIR=/var/run/</w:t>
      </w:r>
      <w:proofErr w:type="spellStart"/>
      <w:r>
        <w:t>wpa_supplicant</w:t>
      </w:r>
      <w:proofErr w:type="spellEnd"/>
      <w:r>
        <w:t xml:space="preserve"> GROUP=</w:t>
      </w:r>
      <w:proofErr w:type="spellStart"/>
      <w:r>
        <w:t>netdev</w:t>
      </w:r>
      <w:proofErr w:type="spellEnd"/>
    </w:p>
    <w:p w:rsidR="00666DF6" w:rsidRDefault="00666DF6" w:rsidP="00666DF6">
      <w:pPr>
        <w:spacing w:after="0" w:line="240" w:lineRule="auto"/>
        <w:ind w:left="1080"/>
      </w:pPr>
      <w:proofErr w:type="gramStart"/>
      <w:r>
        <w:t>network</w:t>
      </w:r>
      <w:proofErr w:type="gramEnd"/>
      <w:r>
        <w:t>={</w:t>
      </w:r>
    </w:p>
    <w:p w:rsidR="00666DF6" w:rsidRDefault="00666DF6" w:rsidP="00666DF6">
      <w:pPr>
        <w:spacing w:after="0" w:line="240" w:lineRule="auto"/>
        <w:ind w:left="1080"/>
      </w:pPr>
      <w:r>
        <w:t xml:space="preserve">    </w:t>
      </w:r>
      <w:proofErr w:type="spellStart"/>
      <w:proofErr w:type="gramStart"/>
      <w:r>
        <w:t>ssid</w:t>
      </w:r>
      <w:proofErr w:type="spellEnd"/>
      <w:proofErr w:type="gramEnd"/>
      <w:r>
        <w:t>="</w:t>
      </w:r>
      <w:proofErr w:type="spellStart"/>
      <w:r>
        <w:rPr>
          <w:i/>
        </w:rPr>
        <w:t>name</w:t>
      </w:r>
      <w:proofErr w:type="spellEnd"/>
      <w:r>
        <w:rPr>
          <w:i/>
        </w:rPr>
        <w:t xml:space="preserve"> of </w:t>
      </w:r>
      <w:proofErr w:type="spellStart"/>
      <w:r>
        <w:rPr>
          <w:i/>
        </w:rPr>
        <w:t>your</w:t>
      </w:r>
      <w:proofErr w:type="spellEnd"/>
      <w:r>
        <w:rPr>
          <w:i/>
        </w:rPr>
        <w:t xml:space="preserve"> ADSL box</w:t>
      </w:r>
      <w:r>
        <w:t>"</w:t>
      </w:r>
    </w:p>
    <w:p w:rsidR="00666DF6" w:rsidRDefault="00666DF6" w:rsidP="00666DF6">
      <w:pPr>
        <w:spacing w:after="0" w:line="240" w:lineRule="auto"/>
        <w:ind w:left="1080"/>
      </w:pPr>
      <w:r>
        <w:t xml:space="preserve">    </w:t>
      </w:r>
      <w:proofErr w:type="spellStart"/>
      <w:proofErr w:type="gramStart"/>
      <w:r>
        <w:t>psk</w:t>
      </w:r>
      <w:proofErr w:type="spellEnd"/>
      <w:proofErr w:type="gramEnd"/>
      <w:r>
        <w:t>="</w:t>
      </w:r>
      <w:r w:rsidRPr="00666DF6">
        <w:rPr>
          <w:i/>
        </w:rPr>
        <w:t>code like xx56…….R458…"</w:t>
      </w:r>
    </w:p>
    <w:p w:rsidR="00666DF6" w:rsidRDefault="00666DF6" w:rsidP="00666DF6">
      <w:pPr>
        <w:spacing w:after="0" w:line="240" w:lineRule="auto"/>
        <w:ind w:left="1080"/>
      </w:pPr>
      <w:r>
        <w:t xml:space="preserve">    </w:t>
      </w:r>
      <w:proofErr w:type="spellStart"/>
      <w:proofErr w:type="gramStart"/>
      <w:r>
        <w:t>key</w:t>
      </w:r>
      <w:proofErr w:type="gramEnd"/>
      <w:r>
        <w:t>_mgmt</w:t>
      </w:r>
      <w:proofErr w:type="spellEnd"/>
      <w:r>
        <w:t>=WPA-PSK</w:t>
      </w:r>
    </w:p>
    <w:p w:rsidR="00666DF6" w:rsidRDefault="00666DF6" w:rsidP="00666DF6">
      <w:pPr>
        <w:spacing w:after="0" w:line="240" w:lineRule="auto"/>
        <w:ind w:left="1080"/>
      </w:pPr>
      <w:r>
        <w:t>}</w:t>
      </w:r>
    </w:p>
    <w:p w:rsidR="00666DF6" w:rsidRDefault="00666DF6" w:rsidP="00666DF6">
      <w:pPr>
        <w:spacing w:after="0" w:line="240" w:lineRule="auto"/>
      </w:pPr>
    </w:p>
    <w:p w:rsidR="00666DF6" w:rsidRDefault="00666DF6" w:rsidP="00666DF6">
      <w:pPr>
        <w:spacing w:after="0" w:line="240" w:lineRule="auto"/>
      </w:pPr>
      <w:r>
        <w:t xml:space="preserve">Put the SD </w:t>
      </w:r>
      <w:proofErr w:type="spellStart"/>
      <w:r>
        <w:t>card</w:t>
      </w:r>
      <w:proofErr w:type="spellEnd"/>
      <w:r>
        <w:t xml:space="preserve"> in the </w:t>
      </w:r>
      <w:proofErr w:type="spellStart"/>
      <w:r>
        <w:t>raspberry</w:t>
      </w:r>
      <w:proofErr w:type="spellEnd"/>
      <w:r>
        <w:t xml:space="preserve"> pi (RPI)</w:t>
      </w:r>
    </w:p>
    <w:p w:rsidR="00666DF6" w:rsidRDefault="00666DF6" w:rsidP="00666DF6">
      <w:pPr>
        <w:spacing w:after="0" w:line="240" w:lineRule="auto"/>
      </w:pPr>
      <w:proofErr w:type="spellStart"/>
      <w:r>
        <w:t>Connect</w:t>
      </w:r>
      <w:proofErr w:type="spellEnd"/>
      <w:r>
        <w:t xml:space="preserve"> a monitor to the HDMI port.</w:t>
      </w:r>
    </w:p>
    <w:p w:rsidR="00666DF6" w:rsidRDefault="00666DF6" w:rsidP="00666DF6">
      <w:pPr>
        <w:spacing w:after="0" w:line="240" w:lineRule="auto"/>
      </w:pPr>
      <w:r>
        <w:t xml:space="preserve">Light the </w:t>
      </w:r>
      <w:proofErr w:type="spellStart"/>
      <w:r>
        <w:t>raspberry</w:t>
      </w:r>
      <w:proofErr w:type="spellEnd"/>
      <w:r>
        <w:t xml:space="preserve"> pi.</w:t>
      </w:r>
    </w:p>
    <w:p w:rsidR="00666DF6" w:rsidRDefault="00666DF6" w:rsidP="00666DF6">
      <w:pPr>
        <w:spacing w:after="0" w:line="240" w:lineRule="auto"/>
      </w:pPr>
      <w:proofErr w:type="spellStart"/>
      <w:r>
        <w:t>Make</w:t>
      </w:r>
      <w:proofErr w:type="spellEnd"/>
      <w:r>
        <w:t xml:space="preserve"> sure </w:t>
      </w:r>
      <w:proofErr w:type="spellStart"/>
      <w:r>
        <w:t>you</w:t>
      </w:r>
      <w:proofErr w:type="spellEnd"/>
      <w:r>
        <w:t xml:space="preserve"> are close to wifi internet </w:t>
      </w:r>
      <w:proofErr w:type="spellStart"/>
      <w:r>
        <w:t>access</w:t>
      </w:r>
      <w:proofErr w:type="spellEnd"/>
      <w:r>
        <w:t>.</w:t>
      </w:r>
    </w:p>
    <w:p w:rsidR="00666DF6" w:rsidRDefault="00666DF6" w:rsidP="00666DF6">
      <w:pPr>
        <w:spacing w:after="0" w:line="240" w:lineRule="auto"/>
      </w:pPr>
      <w:r>
        <w:t xml:space="preserve">Watch </w:t>
      </w:r>
      <w:proofErr w:type="spellStart"/>
      <w:r>
        <w:t>what</w:t>
      </w:r>
      <w:proofErr w:type="spellEnd"/>
      <w:r>
        <w:t xml:space="preserve"> </w:t>
      </w:r>
      <w:proofErr w:type="spellStart"/>
      <w:r>
        <w:t>scrolls</w:t>
      </w:r>
      <w:proofErr w:type="spellEnd"/>
      <w:r>
        <w:t xml:space="preserve"> on the screen and </w:t>
      </w:r>
      <w:proofErr w:type="spellStart"/>
      <w:proofErr w:type="gramStart"/>
      <w:r>
        <w:t>find</w:t>
      </w:r>
      <w:proofErr w:type="spellEnd"/>
      <w:r>
        <w:t>:</w:t>
      </w:r>
      <w:proofErr w:type="gramEnd"/>
      <w:r>
        <w:t xml:space="preserve"> "</w:t>
      </w:r>
      <w:proofErr w:type="spellStart"/>
      <w:r>
        <w:t>My</w:t>
      </w:r>
      <w:proofErr w:type="spellEnd"/>
      <w:r>
        <w:t xml:space="preserve"> IP </w:t>
      </w:r>
      <w:proofErr w:type="spellStart"/>
      <w:r>
        <w:t>address</w:t>
      </w:r>
      <w:proofErr w:type="spellEnd"/>
      <w:r>
        <w:t xml:space="preserve"> </w:t>
      </w:r>
      <w:proofErr w:type="spellStart"/>
      <w:r>
        <w:t>is</w:t>
      </w:r>
      <w:proofErr w:type="spellEnd"/>
      <w:r>
        <w:t xml:space="preserve"> 192.168.1.xx"</w:t>
      </w:r>
    </w:p>
    <w:p w:rsidR="00666DF6" w:rsidRDefault="00666DF6" w:rsidP="00666DF6">
      <w:pPr>
        <w:spacing w:after="0" w:line="240" w:lineRule="auto"/>
      </w:pPr>
      <w:r>
        <w:t xml:space="preserve">Note </w:t>
      </w:r>
      <w:proofErr w:type="spellStart"/>
      <w:r>
        <w:t>this</w:t>
      </w:r>
      <w:proofErr w:type="spellEnd"/>
      <w:r>
        <w:t xml:space="preserve"> </w:t>
      </w:r>
      <w:proofErr w:type="spellStart"/>
      <w:r>
        <w:t>address</w:t>
      </w:r>
      <w:proofErr w:type="spellEnd"/>
      <w:r>
        <w:t xml:space="preserve"> to </w:t>
      </w:r>
      <w:proofErr w:type="spellStart"/>
      <w:r>
        <w:t>connect</w:t>
      </w:r>
      <w:proofErr w:type="spellEnd"/>
      <w:r>
        <w:t xml:space="preserve"> to </w:t>
      </w:r>
      <w:proofErr w:type="spellStart"/>
      <w:r>
        <w:t>it</w:t>
      </w:r>
      <w:proofErr w:type="spellEnd"/>
      <w:r>
        <w:t xml:space="preserve"> in SSH.</w:t>
      </w:r>
    </w:p>
    <w:p w:rsidR="00666DF6" w:rsidRDefault="00666DF6" w:rsidP="00666DF6">
      <w:proofErr w:type="spellStart"/>
      <w:r w:rsidRPr="00666DF6">
        <w:t>Connect</w:t>
      </w:r>
      <w:proofErr w:type="spellEnd"/>
      <w:r w:rsidRPr="00666DF6">
        <w:t xml:space="preserve"> to the RPI in </w:t>
      </w:r>
      <w:proofErr w:type="spellStart"/>
      <w:r w:rsidRPr="00666DF6">
        <w:t>ssh</w:t>
      </w:r>
      <w:proofErr w:type="spellEnd"/>
      <w:r w:rsidRPr="00666DF6">
        <w:t xml:space="preserve"> via </w:t>
      </w:r>
      <w:proofErr w:type="spellStart"/>
      <w:r w:rsidRPr="00666DF6">
        <w:t>WinSCP</w:t>
      </w:r>
      <w:proofErr w:type="spellEnd"/>
      <w:r w:rsidRPr="00666DF6">
        <w:t xml:space="preserve"> (</w:t>
      </w:r>
      <w:proofErr w:type="spellStart"/>
      <w:r w:rsidRPr="00666DF6">
        <w:t>see</w:t>
      </w:r>
      <w:proofErr w:type="spellEnd"/>
      <w:r w:rsidRPr="00666DF6">
        <w:t xml:space="preserve"> the </w:t>
      </w:r>
      <w:proofErr w:type="spellStart"/>
      <w:r w:rsidRPr="00666DF6">
        <w:t>associated</w:t>
      </w:r>
      <w:proofErr w:type="spellEnd"/>
      <w:r w:rsidRPr="00666DF6">
        <w:t xml:space="preserve"> tutorial)</w:t>
      </w:r>
    </w:p>
    <w:p w:rsidR="00666DF6" w:rsidRDefault="00666DF6" w:rsidP="00666DF6">
      <w:r>
        <w:rPr>
          <w:noProof/>
        </w:rPr>
        <w:lastRenderedPageBreak/>
        <w:drawing>
          <wp:inline distT="0" distB="0" distL="0" distR="0" wp14:anchorId="31BE8547" wp14:editId="750BC20B">
            <wp:extent cx="4962525" cy="3686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3686175"/>
                    </a:xfrm>
                    <a:prstGeom prst="rect">
                      <a:avLst/>
                    </a:prstGeom>
                  </pic:spPr>
                </pic:pic>
              </a:graphicData>
            </a:graphic>
          </wp:inline>
        </w:drawing>
      </w:r>
    </w:p>
    <w:p w:rsidR="00666DF6" w:rsidRDefault="00666DF6" w:rsidP="00666DF6">
      <w:pPr>
        <w:spacing w:after="0" w:line="240" w:lineRule="auto"/>
        <w:jc w:val="both"/>
      </w:pPr>
      <w:r>
        <w:t xml:space="preserve">The login </w:t>
      </w:r>
      <w:proofErr w:type="spellStart"/>
      <w:r>
        <w:t>is</w:t>
      </w:r>
      <w:proofErr w:type="spellEnd"/>
      <w:r>
        <w:t xml:space="preserve"> "pi"</w:t>
      </w:r>
    </w:p>
    <w:p w:rsidR="00666DF6" w:rsidRDefault="00666DF6" w:rsidP="00666DF6">
      <w:pPr>
        <w:spacing w:after="0" w:line="240" w:lineRule="auto"/>
        <w:jc w:val="both"/>
      </w:pPr>
      <w:r>
        <w:t xml:space="preserve">The </w:t>
      </w:r>
      <w:proofErr w:type="spellStart"/>
      <w:r>
        <w:t>password</w:t>
      </w:r>
      <w:proofErr w:type="spellEnd"/>
      <w:r>
        <w:t xml:space="preserve"> </w:t>
      </w:r>
      <w:proofErr w:type="spellStart"/>
      <w:r>
        <w:t>is</w:t>
      </w:r>
      <w:proofErr w:type="spellEnd"/>
      <w:r>
        <w:t xml:space="preserve"> "</w:t>
      </w:r>
      <w:proofErr w:type="spellStart"/>
      <w:r>
        <w:t>raspberry</w:t>
      </w:r>
      <w:proofErr w:type="spellEnd"/>
      <w:r>
        <w:t>"</w:t>
      </w:r>
    </w:p>
    <w:p w:rsidR="00666DF6" w:rsidRDefault="00666DF6" w:rsidP="00666DF6">
      <w:pPr>
        <w:spacing w:after="0" w:line="240" w:lineRule="auto"/>
        <w:jc w:val="both"/>
        <w:rPr>
          <w:ins w:id="131" w:author="ludo" w:date="2019-05-04T09:30:00Z"/>
        </w:rPr>
      </w:pPr>
      <w:r>
        <w:t xml:space="preserve">If </w:t>
      </w:r>
      <w:proofErr w:type="spellStart"/>
      <w:r>
        <w:t>your</w:t>
      </w:r>
      <w:proofErr w:type="spellEnd"/>
      <w:r>
        <w:t xml:space="preserve"> Raspbian installation </w:t>
      </w:r>
      <w:proofErr w:type="spellStart"/>
      <w:r>
        <w:t>is</w:t>
      </w:r>
      <w:proofErr w:type="spellEnd"/>
      <w:r>
        <w:t xml:space="preserve"> brand new, </w:t>
      </w:r>
      <w:proofErr w:type="spellStart"/>
      <w:r>
        <w:t>you</w:t>
      </w:r>
      <w:proofErr w:type="spellEnd"/>
      <w:r>
        <w:t xml:space="preserve"> </w:t>
      </w:r>
      <w:proofErr w:type="spellStart"/>
      <w:r>
        <w:t>will</w:t>
      </w:r>
      <w:proofErr w:type="spellEnd"/>
      <w:r>
        <w:t xml:space="preserve"> </w:t>
      </w:r>
      <w:proofErr w:type="spellStart"/>
      <w:r>
        <w:t>need</w:t>
      </w:r>
      <w:proofErr w:type="spellEnd"/>
      <w:r>
        <w:t xml:space="preserve"> to expand the partition to use all free </w:t>
      </w:r>
      <w:proofErr w:type="spellStart"/>
      <w:r>
        <w:t>space</w:t>
      </w:r>
      <w:proofErr w:type="spellEnd"/>
      <w:r>
        <w:t xml:space="preserve">. For </w:t>
      </w:r>
      <w:proofErr w:type="spellStart"/>
      <w:r>
        <w:t>that</w:t>
      </w:r>
      <w:proofErr w:type="spellEnd"/>
      <w:r>
        <w:t xml:space="preserve"> :</w:t>
      </w:r>
    </w:p>
    <w:p w:rsidR="007A7357" w:rsidRDefault="007A7357" w:rsidP="00666DF6">
      <w:pPr>
        <w:spacing w:after="0" w:line="240" w:lineRule="auto"/>
        <w:jc w:val="both"/>
        <w:rPr>
          <w:ins w:id="132" w:author="ludo" w:date="2019-05-04T09:30:00Z"/>
          <w:rFonts w:eastAsia="Times New Roman"/>
          <w:sz w:val="24"/>
          <w:szCs w:val="24"/>
          <w:lang w:eastAsia="fr-FR"/>
        </w:rPr>
      </w:pPr>
    </w:p>
    <w:p w:rsidR="007A7357" w:rsidRPr="002D2C96" w:rsidRDefault="007A7357" w:rsidP="00666DF6">
      <w:pPr>
        <w:spacing w:after="0" w:line="240" w:lineRule="auto"/>
        <w:jc w:val="both"/>
        <w:rPr>
          <w:rFonts w:ascii="Times New Roman" w:eastAsia="Times New Roman" w:hAnsi="Times New Roman" w:cs="Times New Roman"/>
          <w:sz w:val="24"/>
          <w:szCs w:val="24"/>
          <w:lang w:eastAsia="fr-FR"/>
        </w:rPr>
      </w:pPr>
      <w:ins w:id="133" w:author="ludo" w:date="2019-05-04T09:30:00Z">
        <w:r>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sudo</w:t>
        </w:r>
        <w:proofErr w:type="spellEnd"/>
        <w:r w:rsidRPr="0081770D">
          <w:rPr>
            <w:rFonts w:ascii="Times New Roman" w:eastAsia="Times New Roman" w:hAnsi="Times New Roman" w:cs="Times New Roman"/>
            <w:sz w:val="24"/>
            <w:szCs w:val="24"/>
            <w:lang w:eastAsia="fr-FR"/>
          </w:rPr>
          <w:t xml:space="preserve"> </w:t>
        </w:r>
        <w:proofErr w:type="spellStart"/>
        <w:r w:rsidRPr="0081770D">
          <w:rPr>
            <w:rFonts w:ascii="Times New Roman" w:eastAsia="Times New Roman" w:hAnsi="Times New Roman" w:cs="Times New Roman"/>
            <w:sz w:val="24"/>
            <w:szCs w:val="24"/>
            <w:lang w:eastAsia="fr-FR"/>
          </w:rPr>
          <w:t>raspi</w:t>
        </w:r>
        <w:proofErr w:type="spellEnd"/>
        <w:r w:rsidRPr="0081770D">
          <w:rPr>
            <w:rFonts w:ascii="Times New Roman" w:eastAsia="Times New Roman" w:hAnsi="Times New Roman" w:cs="Times New Roman"/>
            <w:sz w:val="24"/>
            <w:szCs w:val="24"/>
            <w:lang w:eastAsia="fr-FR"/>
          </w:rPr>
          <w:t>-config</w:t>
        </w:r>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28"/>
      </w:tblGrid>
      <w:tr w:rsidR="00666DF6" w:rsidRPr="0081770D" w:rsidDel="007A7357" w:rsidTr="00666DF6">
        <w:trPr>
          <w:tblCellSpacing w:w="15" w:type="dxa"/>
          <w:del w:id="134" w:author="ludo" w:date="2019-05-04T09:30:00Z"/>
        </w:trPr>
        <w:tc>
          <w:tcPr>
            <w:tcW w:w="0" w:type="auto"/>
            <w:vAlign w:val="center"/>
            <w:hideMark/>
          </w:tcPr>
          <w:p w:rsidR="00666DF6" w:rsidRPr="0081770D" w:rsidDel="007A7357" w:rsidRDefault="00666DF6" w:rsidP="00666DF6">
            <w:pPr>
              <w:spacing w:after="0" w:line="240" w:lineRule="auto"/>
              <w:rPr>
                <w:del w:id="135" w:author="ludo" w:date="2019-05-04T09:30:00Z"/>
                <w:rFonts w:ascii="Times New Roman" w:eastAsia="Times New Roman" w:hAnsi="Times New Roman" w:cs="Times New Roman"/>
                <w:sz w:val="24"/>
                <w:szCs w:val="24"/>
                <w:lang w:eastAsia="fr-FR"/>
              </w:rPr>
            </w:pPr>
          </w:p>
        </w:tc>
        <w:tc>
          <w:tcPr>
            <w:tcW w:w="0" w:type="auto"/>
            <w:vAlign w:val="center"/>
            <w:hideMark/>
          </w:tcPr>
          <w:p w:rsidR="00666DF6" w:rsidRPr="0081770D" w:rsidDel="007A7357" w:rsidRDefault="00666DF6" w:rsidP="00666DF6">
            <w:pPr>
              <w:spacing w:after="0" w:line="240" w:lineRule="auto"/>
              <w:rPr>
                <w:del w:id="136" w:author="ludo" w:date="2019-05-04T09:30:00Z"/>
                <w:rFonts w:ascii="Times New Roman" w:eastAsia="Times New Roman" w:hAnsi="Times New Roman" w:cs="Times New Roman"/>
                <w:sz w:val="24"/>
                <w:szCs w:val="24"/>
                <w:lang w:eastAsia="fr-FR"/>
              </w:rPr>
            </w:pPr>
            <w:del w:id="137" w:author="ludo" w:date="2019-05-04T09:30:00Z">
              <w:r w:rsidDel="007A7357">
                <w:rPr>
                  <w:rFonts w:ascii="Times New Roman" w:eastAsia="Times New Roman" w:hAnsi="Times New Roman" w:cs="Times New Roman"/>
                  <w:sz w:val="24"/>
                  <w:szCs w:val="24"/>
                  <w:lang w:eastAsia="fr-FR"/>
                </w:rPr>
                <w:delText xml:space="preserve">$ </w:delText>
              </w:r>
              <w:r w:rsidRPr="0081770D" w:rsidDel="007A7357">
                <w:rPr>
                  <w:rFonts w:ascii="Times New Roman" w:eastAsia="Times New Roman" w:hAnsi="Times New Roman" w:cs="Times New Roman"/>
                  <w:sz w:val="24"/>
                  <w:szCs w:val="24"/>
                  <w:lang w:eastAsia="fr-FR"/>
                </w:rPr>
                <w:delText>sudo raspi-config</w:delText>
              </w:r>
            </w:del>
          </w:p>
        </w:tc>
      </w:tr>
      <w:tr w:rsidR="00666DF6" w:rsidRPr="002D2C96" w:rsidDel="007A7357" w:rsidTr="00666DF6">
        <w:trPr>
          <w:tblCellSpacing w:w="15" w:type="dxa"/>
          <w:del w:id="138" w:author="ludo" w:date="2019-05-04T09:30:00Z"/>
        </w:trPr>
        <w:tc>
          <w:tcPr>
            <w:tcW w:w="0" w:type="auto"/>
            <w:vAlign w:val="center"/>
          </w:tcPr>
          <w:p w:rsidR="00666DF6" w:rsidRPr="002D2C96" w:rsidDel="007A7357" w:rsidRDefault="00666DF6" w:rsidP="00666DF6">
            <w:pPr>
              <w:spacing w:after="0" w:line="240" w:lineRule="auto"/>
              <w:rPr>
                <w:del w:id="139" w:author="ludo" w:date="2019-05-04T09:30:00Z"/>
                <w:rFonts w:ascii="Times New Roman" w:eastAsia="Times New Roman" w:hAnsi="Times New Roman" w:cs="Times New Roman"/>
                <w:sz w:val="24"/>
                <w:szCs w:val="24"/>
                <w:highlight w:val="lightGray"/>
                <w:lang w:eastAsia="fr-FR"/>
              </w:rPr>
            </w:pPr>
          </w:p>
        </w:tc>
        <w:tc>
          <w:tcPr>
            <w:tcW w:w="0" w:type="auto"/>
            <w:vAlign w:val="center"/>
          </w:tcPr>
          <w:p w:rsidR="00666DF6" w:rsidRPr="002D2C96" w:rsidDel="007A7357" w:rsidRDefault="00666DF6" w:rsidP="00666DF6">
            <w:pPr>
              <w:spacing w:after="0" w:line="240" w:lineRule="auto"/>
              <w:rPr>
                <w:del w:id="140" w:author="ludo" w:date="2019-05-04T09:30:00Z"/>
                <w:rFonts w:ascii="Times New Roman" w:eastAsia="Times New Roman" w:hAnsi="Times New Roman" w:cs="Times New Roman"/>
                <w:sz w:val="24"/>
                <w:szCs w:val="24"/>
                <w:highlight w:val="lightGray"/>
                <w:lang w:eastAsia="fr-FR"/>
              </w:rPr>
            </w:pPr>
          </w:p>
        </w:tc>
      </w:tr>
      <w:tr w:rsidR="00666DF6" w:rsidRPr="002D2C96" w:rsidDel="007A7357" w:rsidTr="00666DF6">
        <w:trPr>
          <w:tblCellSpacing w:w="15" w:type="dxa"/>
          <w:del w:id="141" w:author="ludo" w:date="2019-05-04T09:30:00Z"/>
        </w:trPr>
        <w:tc>
          <w:tcPr>
            <w:tcW w:w="0" w:type="auto"/>
            <w:vAlign w:val="center"/>
          </w:tcPr>
          <w:p w:rsidR="00666DF6" w:rsidRPr="002D2C96" w:rsidDel="007A7357" w:rsidRDefault="00666DF6" w:rsidP="00666DF6">
            <w:pPr>
              <w:spacing w:after="0" w:line="240" w:lineRule="auto"/>
              <w:rPr>
                <w:del w:id="142" w:author="ludo" w:date="2019-05-04T09:30:00Z"/>
                <w:rFonts w:ascii="Times New Roman" w:eastAsia="Times New Roman" w:hAnsi="Times New Roman" w:cs="Times New Roman"/>
                <w:sz w:val="24"/>
                <w:szCs w:val="24"/>
                <w:highlight w:val="lightGray"/>
                <w:lang w:eastAsia="fr-FR"/>
              </w:rPr>
            </w:pPr>
          </w:p>
        </w:tc>
        <w:tc>
          <w:tcPr>
            <w:tcW w:w="0" w:type="auto"/>
            <w:vAlign w:val="center"/>
          </w:tcPr>
          <w:p w:rsidR="00666DF6" w:rsidRPr="002D2C96" w:rsidDel="007A7357" w:rsidRDefault="00666DF6" w:rsidP="00666DF6">
            <w:pPr>
              <w:spacing w:after="0" w:line="240" w:lineRule="auto"/>
              <w:rPr>
                <w:del w:id="143" w:author="ludo" w:date="2019-05-04T09:30:00Z"/>
                <w:rFonts w:ascii="Times New Roman" w:eastAsia="Times New Roman" w:hAnsi="Times New Roman" w:cs="Times New Roman"/>
                <w:sz w:val="24"/>
                <w:szCs w:val="24"/>
                <w:highlight w:val="lightGray"/>
                <w:lang w:eastAsia="fr-FR"/>
              </w:rPr>
            </w:pPr>
          </w:p>
        </w:tc>
      </w:tr>
    </w:tbl>
    <w:p w:rsidR="00666DF6" w:rsidRPr="002D2C9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2D2C96">
        <w:rPr>
          <w:rFonts w:ascii="Times New Roman" w:eastAsia="Times New Roman" w:hAnsi="Times New Roman" w:cs="Times New Roman"/>
          <w:sz w:val="24"/>
          <w:szCs w:val="24"/>
          <w:lang w:eastAsia="fr-FR"/>
        </w:rPr>
        <w:t>Raspi</w:t>
      </w:r>
      <w:proofErr w:type="spellEnd"/>
      <w:r w:rsidRPr="002D2C96">
        <w:rPr>
          <w:rFonts w:ascii="Times New Roman" w:eastAsia="Times New Roman" w:hAnsi="Times New Roman" w:cs="Times New Roman"/>
          <w:sz w:val="24"/>
          <w:szCs w:val="24"/>
          <w:lang w:eastAsia="fr-FR"/>
        </w:rPr>
        <w:t>-</w:t>
      </w:r>
      <w:proofErr w:type="gramStart"/>
      <w:r w:rsidRPr="002D2C96">
        <w:rPr>
          <w:rFonts w:ascii="Times New Roman" w:eastAsia="Times New Roman" w:hAnsi="Times New Roman" w:cs="Times New Roman"/>
          <w:sz w:val="24"/>
          <w:szCs w:val="24"/>
          <w:lang w:eastAsia="fr-FR"/>
        </w:rPr>
        <w:t>config:</w:t>
      </w:r>
      <w:proofErr w:type="gramEnd"/>
      <w:r w:rsidRPr="002D2C96">
        <w:rPr>
          <w:rFonts w:ascii="Times New Roman" w:eastAsia="Times New Roman" w:hAnsi="Times New Roman" w:cs="Times New Roman"/>
          <w:sz w:val="24"/>
          <w:szCs w:val="24"/>
          <w:lang w:eastAsia="fr-FR"/>
        </w:rPr>
        <w:t xml:space="preserve"> Expand Filesystem</w:t>
      </w: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the menu, go to the option "Expand Filesystem" and </w:t>
      </w:r>
      <w:proofErr w:type="spellStart"/>
      <w:r w:rsidRPr="00666DF6">
        <w:rPr>
          <w:rFonts w:ascii="Times New Roman" w:eastAsia="Times New Roman" w:hAnsi="Times New Roman" w:cs="Times New Roman"/>
          <w:sz w:val="24"/>
          <w:szCs w:val="24"/>
          <w:lang w:eastAsia="fr-FR"/>
        </w:rPr>
        <w:t>press</w:t>
      </w:r>
      <w:proofErr w:type="spellEnd"/>
      <w:r w:rsidRPr="00666DF6">
        <w:rPr>
          <w:rFonts w:ascii="Times New Roman" w:eastAsia="Times New Roman" w:hAnsi="Times New Roman" w:cs="Times New Roman"/>
          <w:sz w:val="24"/>
          <w:szCs w:val="24"/>
          <w:lang w:eastAsia="fr-FR"/>
        </w:rPr>
        <w:t xml:space="preserve"> enter and </w:t>
      </w:r>
      <w:proofErr w:type="spellStart"/>
      <w:r w:rsidRPr="00666DF6">
        <w:rPr>
          <w:rFonts w:ascii="Times New Roman" w:eastAsia="Times New Roman" w:hAnsi="Times New Roman" w:cs="Times New Roman"/>
          <w:sz w:val="24"/>
          <w:szCs w:val="24"/>
          <w:lang w:eastAsia="fr-FR"/>
        </w:rPr>
        <w:t>confirm</w:t>
      </w:r>
      <w:proofErr w:type="spellEnd"/>
      <w:r w:rsidRPr="00666DF6">
        <w:rPr>
          <w:rFonts w:ascii="Times New Roman" w:eastAsia="Times New Roman" w:hAnsi="Times New Roman" w:cs="Times New Roman"/>
          <w:sz w:val="24"/>
          <w:szCs w:val="24"/>
          <w:lang w:eastAsia="fr-FR"/>
        </w:rPr>
        <w:t>.</w:t>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5F200440" wp14:editId="6A4FE696">
            <wp:extent cx="5760720" cy="3635375"/>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3537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drawing>
          <wp:inline distT="0" distB="0" distL="0" distR="0" wp14:anchorId="164DF272" wp14:editId="475AACBF">
            <wp:extent cx="5760720" cy="362521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 Boot options, configure the </w:t>
      </w:r>
      <w:proofErr w:type="spellStart"/>
      <w:r w:rsidRPr="00666DF6">
        <w:rPr>
          <w:rFonts w:ascii="Times New Roman" w:eastAsia="Times New Roman" w:hAnsi="Times New Roman" w:cs="Times New Roman"/>
          <w:sz w:val="24"/>
          <w:szCs w:val="24"/>
          <w:lang w:eastAsia="fr-FR"/>
        </w:rPr>
        <w:t>raspberry</w:t>
      </w:r>
      <w:proofErr w:type="spellEnd"/>
      <w:r w:rsidRPr="00666DF6">
        <w:rPr>
          <w:rFonts w:ascii="Times New Roman" w:eastAsia="Times New Roman" w:hAnsi="Times New Roman" w:cs="Times New Roman"/>
          <w:sz w:val="24"/>
          <w:szCs w:val="24"/>
          <w:lang w:eastAsia="fr-FR"/>
        </w:rPr>
        <w:t xml:space="preserve"> pi to start </w:t>
      </w:r>
      <w:proofErr w:type="spellStart"/>
      <w:r w:rsidRPr="00666DF6">
        <w:rPr>
          <w:rFonts w:ascii="Times New Roman" w:eastAsia="Times New Roman" w:hAnsi="Times New Roman" w:cs="Times New Roman"/>
          <w:sz w:val="24"/>
          <w:szCs w:val="24"/>
          <w:lang w:eastAsia="fr-FR"/>
        </w:rPr>
        <w:t>without</w:t>
      </w:r>
      <w:proofErr w:type="spellEnd"/>
      <w:r w:rsidRPr="00666DF6">
        <w:rPr>
          <w:rFonts w:ascii="Times New Roman" w:eastAsia="Times New Roman" w:hAnsi="Times New Roman" w:cs="Times New Roman"/>
          <w:sz w:val="24"/>
          <w:szCs w:val="24"/>
          <w:lang w:eastAsia="fr-FR"/>
        </w:rPr>
        <w:t xml:space="preserve"> login.</w:t>
      </w:r>
    </w:p>
    <w:p w:rsidR="00666DF6" w:rsidRDefault="00666DF6" w:rsidP="00666DF6">
      <w:pPr>
        <w:spacing w:after="0" w:line="240" w:lineRule="auto"/>
        <w:rPr>
          <w:ins w:id="144" w:author="ludo" w:date="2019-05-04T09:31:00Z"/>
          <w:rFonts w:ascii="Times New Roman" w:eastAsia="Times New Roman" w:hAnsi="Times New Roman" w:cs="Times New Roman"/>
          <w:sz w:val="24"/>
          <w:szCs w:val="24"/>
          <w:lang w:eastAsia="fr-FR"/>
        </w:rPr>
      </w:pPr>
      <w:r>
        <w:rPr>
          <w:noProof/>
        </w:rPr>
        <w:lastRenderedPageBreak/>
        <w:drawing>
          <wp:inline distT="0" distB="0" distL="0" distR="0" wp14:anchorId="7CA1F11A" wp14:editId="6BAB6ADA">
            <wp:extent cx="5760720" cy="360553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05530"/>
                    </a:xfrm>
                    <a:prstGeom prst="rect">
                      <a:avLst/>
                    </a:prstGeom>
                  </pic:spPr>
                </pic:pic>
              </a:graphicData>
            </a:graphic>
          </wp:inline>
        </w:drawing>
      </w:r>
    </w:p>
    <w:p w:rsidR="008E2892" w:rsidRDefault="008E2892" w:rsidP="00666DF6">
      <w:pPr>
        <w:spacing w:after="0" w:line="240" w:lineRule="auto"/>
        <w:rPr>
          <w:rFonts w:ascii="Times New Roman" w:eastAsia="Times New Roman" w:hAnsi="Times New Roman" w:cs="Times New Roman"/>
          <w:sz w:val="24"/>
          <w:szCs w:val="24"/>
          <w:lang w:eastAsia="fr-FR"/>
        </w:rPr>
      </w:pPr>
      <w:ins w:id="145" w:author="ludo" w:date="2019-05-04T09:31:00Z">
        <w:r>
          <w:rPr>
            <w:noProof/>
          </w:rPr>
          <w:drawing>
            <wp:inline distT="0" distB="0" distL="0" distR="0" wp14:anchorId="24C54A2D" wp14:editId="3FBB71CC">
              <wp:extent cx="5760720" cy="362902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29025"/>
                      </a:xfrm>
                      <a:prstGeom prst="rect">
                        <a:avLst/>
                      </a:prstGeom>
                    </pic:spPr>
                  </pic:pic>
                </a:graphicData>
              </a:graphic>
            </wp:inline>
          </w:drawing>
        </w:r>
      </w:ins>
    </w:p>
    <w:p w:rsidR="00666DF6" w:rsidRDefault="00666DF6" w:rsidP="00666DF6">
      <w:pPr>
        <w:spacing w:after="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2A2F2981" wp14:editId="6E57FA86">
            <wp:extent cx="5760720" cy="3630295"/>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3029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Default="00666DF6" w:rsidP="00666DF6">
      <w:pPr>
        <w:spacing w:after="0" w:line="240" w:lineRule="auto"/>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Interface </w:t>
      </w:r>
      <w:proofErr w:type="gramStart"/>
      <w:r w:rsidRPr="00666DF6">
        <w:rPr>
          <w:rFonts w:ascii="Times New Roman" w:eastAsia="Times New Roman" w:hAnsi="Times New Roman" w:cs="Times New Roman"/>
          <w:sz w:val="24"/>
          <w:szCs w:val="24"/>
          <w:lang w:eastAsia="fr-FR"/>
        </w:rPr>
        <w:t>configuration:</w:t>
      </w:r>
      <w:proofErr w:type="gramEnd"/>
      <w:r>
        <w:rPr>
          <w:noProof/>
        </w:rPr>
        <w:drawing>
          <wp:inline distT="0" distB="0" distL="0" distR="0" wp14:anchorId="4032DD84" wp14:editId="7A68EE16">
            <wp:extent cx="5760720" cy="36252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25215"/>
                    </a:xfrm>
                    <a:prstGeom prst="rect">
                      <a:avLst/>
                    </a:prstGeom>
                  </pic:spPr>
                </pic:pic>
              </a:graphicData>
            </a:graphic>
          </wp:inline>
        </w:drawing>
      </w:r>
    </w:p>
    <w:p w:rsidR="00666DF6" w:rsidRDefault="00666DF6" w:rsidP="00666DF6">
      <w:pPr>
        <w:spacing w:after="0" w:line="240" w:lineRule="auto"/>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click SPI interface, and </w:t>
      </w:r>
      <w:proofErr w:type="spellStart"/>
      <w:r w:rsidRPr="00666DF6">
        <w:rPr>
          <w:rFonts w:ascii="Times New Roman" w:eastAsia="Times New Roman" w:hAnsi="Times New Roman" w:cs="Times New Roman"/>
          <w:sz w:val="24"/>
          <w:szCs w:val="24"/>
          <w:lang w:eastAsia="fr-FR"/>
        </w:rPr>
        <w:t>choose</w:t>
      </w:r>
      <w:proofErr w:type="spellEnd"/>
      <w:r w:rsidRPr="00666DF6">
        <w:rPr>
          <w:rFonts w:ascii="Times New Roman" w:eastAsia="Times New Roman" w:hAnsi="Times New Roman" w:cs="Times New Roman"/>
          <w:sz w:val="24"/>
          <w:szCs w:val="24"/>
          <w:lang w:eastAsia="fr-FR"/>
        </w:rPr>
        <w:t xml:space="preserve"> ok.</w:t>
      </w:r>
    </w:p>
    <w:p w:rsidR="00666DF6" w:rsidRPr="00666DF6" w:rsidRDefault="00666DF6" w:rsidP="00666DF6">
      <w:pPr>
        <w:pStyle w:val="Sansinterligne"/>
        <w:rPr>
          <w:rFonts w:ascii="Times New Roman" w:eastAsia="Times New Roman" w:hAnsi="Times New Roman" w:cs="Times New Roman"/>
          <w:sz w:val="24"/>
          <w:szCs w:val="24"/>
          <w:lang w:eastAsia="fr-FR"/>
        </w:rPr>
      </w:pPr>
    </w:p>
    <w:p w:rsidR="00666DF6" w:rsidRDefault="00666DF6" w:rsidP="00666DF6">
      <w:pPr>
        <w:pStyle w:val="Sansinterligne"/>
        <w:rPr>
          <w:ins w:id="146" w:author="ludo" w:date="2019-05-04T09:32:00Z"/>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Finally</w:t>
      </w:r>
      <w:proofErr w:type="spellEnd"/>
      <w:r w:rsidRPr="00666DF6">
        <w:rPr>
          <w:rFonts w:ascii="Times New Roman" w:eastAsia="Times New Roman" w:hAnsi="Times New Roman" w:cs="Times New Roman"/>
          <w:sz w:val="24"/>
          <w:szCs w:val="24"/>
          <w:lang w:eastAsia="fr-FR"/>
        </w:rPr>
        <w:t xml:space="preserve"> restart </w:t>
      </w:r>
      <w:proofErr w:type="spellStart"/>
      <w:r w:rsidRPr="00666DF6">
        <w:rPr>
          <w:rFonts w:ascii="Times New Roman" w:eastAsia="Times New Roman" w:hAnsi="Times New Roman" w:cs="Times New Roman"/>
          <w:sz w:val="24"/>
          <w:szCs w:val="24"/>
          <w:lang w:eastAsia="fr-FR"/>
        </w:rPr>
        <w:t>your</w:t>
      </w:r>
      <w:proofErr w:type="spellEnd"/>
      <w:r w:rsidRPr="00666DF6">
        <w:rPr>
          <w:rFonts w:ascii="Times New Roman" w:eastAsia="Times New Roman" w:hAnsi="Times New Roman" w:cs="Times New Roman"/>
          <w:sz w:val="24"/>
          <w:szCs w:val="24"/>
          <w:lang w:eastAsia="fr-FR"/>
        </w:rPr>
        <w:t xml:space="preserve"> </w:t>
      </w:r>
      <w:proofErr w:type="gramStart"/>
      <w:r w:rsidRPr="00666DF6">
        <w:rPr>
          <w:rFonts w:ascii="Times New Roman" w:eastAsia="Times New Roman" w:hAnsi="Times New Roman" w:cs="Times New Roman"/>
          <w:sz w:val="24"/>
          <w:szCs w:val="24"/>
          <w:lang w:eastAsia="fr-FR"/>
        </w:rPr>
        <w:t>Raspberry:</w:t>
      </w:r>
      <w:proofErr w:type="gramEnd"/>
    </w:p>
    <w:p w:rsidR="008E2892" w:rsidRPr="00666DF6" w:rsidRDefault="008E2892" w:rsidP="008E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7" w:author="ludo" w:date="2019-05-04T09:32:00Z"/>
          <w:rFonts w:ascii="Courier New" w:eastAsia="Times New Roman" w:hAnsi="Courier New" w:cs="Courier New"/>
          <w:sz w:val="20"/>
          <w:szCs w:val="20"/>
          <w:lang w:eastAsia="fr-FR"/>
        </w:rPr>
      </w:pPr>
      <w:ins w:id="148" w:author="ludo" w:date="2019-05-04T09:32:00Z">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sudo</w:t>
        </w:r>
        <w:proofErr w:type="spellEnd"/>
        <w:r w:rsidRPr="00666DF6">
          <w:rPr>
            <w:rFonts w:ascii="Courier New" w:eastAsia="Times New Roman" w:hAnsi="Courier New" w:cs="Courier New"/>
            <w:sz w:val="20"/>
            <w:szCs w:val="20"/>
            <w:lang w:eastAsia="fr-FR"/>
          </w:rPr>
          <w:t xml:space="preserve"> </w:t>
        </w:r>
        <w:r>
          <w:rPr>
            <w:rFonts w:ascii="Courier New" w:eastAsia="Times New Roman" w:hAnsi="Courier New" w:cs="Courier New"/>
            <w:sz w:val="20"/>
            <w:szCs w:val="20"/>
            <w:lang w:eastAsia="fr-FR"/>
          </w:rPr>
          <w:t>reboot</w:t>
        </w:r>
      </w:ins>
    </w:p>
    <w:p w:rsidR="008E2892" w:rsidRDefault="008E2892" w:rsidP="00666DF6">
      <w:pPr>
        <w:pStyle w:val="Sansinterligne"/>
        <w:rPr>
          <w:ins w:id="149" w:author="ludo" w:date="2019-05-04T09:32:00Z"/>
          <w:rFonts w:ascii="Times New Roman" w:eastAsia="Times New Roman" w:hAnsi="Times New Roman" w:cs="Times New Roman"/>
          <w:sz w:val="24"/>
          <w:szCs w:val="24"/>
          <w:lang w:eastAsia="fr-FR"/>
        </w:rPr>
      </w:pPr>
    </w:p>
    <w:p w:rsidR="008E2892" w:rsidRPr="00666DF6" w:rsidRDefault="008E2892" w:rsidP="00666DF6">
      <w:pPr>
        <w:pStyle w:val="Sansinterligne"/>
        <w:rPr>
          <w:rFonts w:ascii="Times New Roman" w:eastAsia="Times New Roman" w:hAnsi="Times New Roman" w:cs="Times New Roman"/>
          <w:sz w:val="24"/>
          <w:szCs w:val="24"/>
          <w:lang w:eastAsia="fr-FR"/>
        </w:rPr>
      </w:pP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lastRenderedPageBreak/>
        <w:t>Optionally</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create</w:t>
      </w:r>
      <w:proofErr w:type="spellEnd"/>
      <w:r w:rsidRPr="00666DF6">
        <w:rPr>
          <w:rFonts w:ascii="Times New Roman" w:eastAsia="Times New Roman" w:hAnsi="Times New Roman" w:cs="Times New Roman"/>
          <w:sz w:val="24"/>
          <w:szCs w:val="24"/>
          <w:lang w:eastAsia="fr-FR"/>
        </w:rPr>
        <w:t xml:space="preserve"> super user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sudo</w:t>
      </w:r>
      <w:proofErr w:type="spellEnd"/>
      <w:r w:rsidRPr="00666DF6">
        <w:rPr>
          <w:rFonts w:ascii="Courier New" w:eastAsia="Times New Roman" w:hAnsi="Courier New" w:cs="Courier New"/>
          <w:sz w:val="20"/>
          <w:szCs w:val="20"/>
          <w:lang w:eastAsia="fr-FR"/>
        </w:rPr>
        <w:t xml:space="preserve"> </w:t>
      </w:r>
      <w:proofErr w:type="spellStart"/>
      <w:r w:rsidRPr="00666DF6">
        <w:rPr>
          <w:rFonts w:ascii="Courier New" w:eastAsia="Times New Roman" w:hAnsi="Courier New" w:cs="Courier New"/>
          <w:sz w:val="20"/>
          <w:szCs w:val="20"/>
          <w:lang w:eastAsia="fr-FR"/>
        </w:rPr>
        <w:t>passwd</w:t>
      </w:r>
      <w:proofErr w:type="spellEnd"/>
      <w:r w:rsidRPr="00666DF6">
        <w:rPr>
          <w:rFonts w:ascii="Courier New" w:eastAsia="Times New Roman" w:hAnsi="Courier New" w:cs="Courier New"/>
          <w:sz w:val="20"/>
          <w:szCs w:val="20"/>
          <w:lang w:eastAsia="fr-FR"/>
        </w:rPr>
        <w:t xml:space="preserve"> root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Enter the </w:t>
      </w:r>
      <w:proofErr w:type="spellStart"/>
      <w:proofErr w:type="gramStart"/>
      <w:r w:rsidRPr="00666DF6">
        <w:rPr>
          <w:rFonts w:ascii="Times New Roman" w:eastAsia="Times New Roman" w:hAnsi="Times New Roman" w:cs="Times New Roman"/>
          <w:sz w:val="24"/>
          <w:szCs w:val="24"/>
          <w:lang w:eastAsia="fr-FR"/>
        </w:rPr>
        <w:t>password</w:t>
      </w:r>
      <w:proofErr w:type="spellEnd"/>
      <w:r w:rsidRPr="00666DF6">
        <w:rPr>
          <w:rFonts w:ascii="Times New Roman" w:eastAsia="Times New Roman" w:hAnsi="Times New Roman" w:cs="Times New Roman"/>
          <w:sz w:val="24"/>
          <w:szCs w:val="24"/>
          <w:lang w:eastAsia="fr-FR"/>
        </w:rPr>
        <w:t>:</w:t>
      </w:r>
      <w:proofErr w:type="gram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rpi</w:t>
      </w:r>
      <w:proofErr w:type="spellEnd"/>
      <w:r w:rsidRPr="00666DF6">
        <w:rPr>
          <w:rFonts w:ascii="Times New Roman" w:eastAsia="Times New Roman" w:hAnsi="Times New Roman" w:cs="Times New Roman"/>
          <w:sz w:val="24"/>
          <w:szCs w:val="24"/>
          <w:lang w:eastAsia="fr-FR"/>
        </w:rPr>
        <w:t>"</w:t>
      </w:r>
    </w:p>
    <w:p w:rsidR="00666DF6" w:rsidRPr="00666DF6" w:rsidRDefault="00666DF6" w:rsidP="00666DF6">
      <w:pPr>
        <w:pStyle w:val="Sansinterligne"/>
        <w:rPr>
          <w:rFonts w:ascii="Times New Roman" w:eastAsia="Times New Roman" w:hAnsi="Times New Roman" w:cs="Times New Roman"/>
          <w:sz w:val="24"/>
          <w:szCs w:val="24"/>
          <w:lang w:eastAsia="fr-FR"/>
        </w:rPr>
      </w:pPr>
      <w:r w:rsidRPr="00666DF6">
        <w:rPr>
          <w:rFonts w:ascii="Times New Roman" w:eastAsia="Times New Roman" w:hAnsi="Times New Roman" w:cs="Times New Roman"/>
          <w:sz w:val="24"/>
          <w:szCs w:val="24"/>
          <w:lang w:eastAsia="fr-FR"/>
        </w:rPr>
        <w:t xml:space="preserve">To </w:t>
      </w:r>
      <w:proofErr w:type="spellStart"/>
      <w:r w:rsidRPr="00666DF6">
        <w:rPr>
          <w:rFonts w:ascii="Times New Roman" w:eastAsia="Times New Roman" w:hAnsi="Times New Roman" w:cs="Times New Roman"/>
          <w:sz w:val="24"/>
          <w:szCs w:val="24"/>
          <w:lang w:eastAsia="fr-FR"/>
        </w:rPr>
        <w:t>access</w:t>
      </w:r>
      <w:proofErr w:type="spellEnd"/>
      <w:r w:rsidRPr="00666DF6">
        <w:rPr>
          <w:rFonts w:ascii="Times New Roman" w:eastAsia="Times New Roman" w:hAnsi="Times New Roman" w:cs="Times New Roman"/>
          <w:sz w:val="24"/>
          <w:szCs w:val="24"/>
          <w:lang w:eastAsia="fr-FR"/>
        </w:rPr>
        <w:t xml:space="preserve"> root, type</w:t>
      </w:r>
    </w:p>
    <w:p w:rsidR="00666DF6" w:rsidRP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666DF6">
        <w:rPr>
          <w:rFonts w:ascii="Courier New" w:eastAsia="Times New Roman" w:hAnsi="Courier New" w:cs="Courier New"/>
          <w:sz w:val="20"/>
          <w:szCs w:val="20"/>
          <w:lang w:eastAsia="fr-FR"/>
        </w:rPr>
        <w:t>$ su</w:t>
      </w:r>
    </w:p>
    <w:p w:rsidR="00666DF6" w:rsidRPr="00666DF6" w:rsidRDefault="00666DF6" w:rsidP="00666DF6">
      <w:pPr>
        <w:pStyle w:val="Sansinterligne"/>
        <w:rPr>
          <w:rFonts w:ascii="Times New Roman" w:eastAsia="Times New Roman" w:hAnsi="Times New Roman" w:cs="Times New Roman"/>
          <w:sz w:val="24"/>
          <w:szCs w:val="24"/>
          <w:lang w:eastAsia="fr-FR"/>
        </w:rPr>
      </w:pPr>
      <w:proofErr w:type="spellStart"/>
      <w:r w:rsidRPr="00666DF6">
        <w:rPr>
          <w:rFonts w:ascii="Times New Roman" w:eastAsia="Times New Roman" w:hAnsi="Times New Roman" w:cs="Times New Roman"/>
          <w:sz w:val="24"/>
          <w:szCs w:val="24"/>
          <w:lang w:eastAsia="fr-FR"/>
        </w:rPr>
        <w:t>Then</w:t>
      </w:r>
      <w:proofErr w:type="spellEnd"/>
      <w:r w:rsidRPr="00666DF6">
        <w:rPr>
          <w:rFonts w:ascii="Times New Roman" w:eastAsia="Times New Roman" w:hAnsi="Times New Roman" w:cs="Times New Roman"/>
          <w:sz w:val="24"/>
          <w:szCs w:val="24"/>
          <w:lang w:eastAsia="fr-FR"/>
        </w:rPr>
        <w:t xml:space="preserve"> the </w:t>
      </w:r>
      <w:proofErr w:type="spellStart"/>
      <w:r w:rsidRPr="00666DF6">
        <w:rPr>
          <w:rFonts w:ascii="Times New Roman" w:eastAsia="Times New Roman" w:hAnsi="Times New Roman" w:cs="Times New Roman"/>
          <w:sz w:val="24"/>
          <w:szCs w:val="24"/>
          <w:lang w:eastAsia="fr-FR"/>
        </w:rPr>
        <w:t>password</w:t>
      </w:r>
      <w:proofErr w:type="spellEnd"/>
    </w:p>
    <w:p w:rsidR="00666DF6" w:rsidRDefault="00666DF6" w:rsidP="00666DF6">
      <w:pPr>
        <w:pStyle w:val="Sansinterligne"/>
        <w:rPr>
          <w:noProof/>
          <w:lang w:eastAsia="fr-FR"/>
        </w:rPr>
      </w:pPr>
      <w:r w:rsidRPr="00666DF6">
        <w:rPr>
          <w:rFonts w:ascii="Times New Roman" w:eastAsia="Times New Roman" w:hAnsi="Times New Roman" w:cs="Times New Roman"/>
          <w:sz w:val="24"/>
          <w:szCs w:val="24"/>
          <w:lang w:eastAsia="fr-FR"/>
        </w:rPr>
        <w:t xml:space="preserve">The command line </w:t>
      </w:r>
      <w:proofErr w:type="spellStart"/>
      <w:r w:rsidRPr="00666DF6">
        <w:rPr>
          <w:rFonts w:ascii="Times New Roman" w:eastAsia="Times New Roman" w:hAnsi="Times New Roman" w:cs="Times New Roman"/>
          <w:sz w:val="24"/>
          <w:szCs w:val="24"/>
          <w:lang w:eastAsia="fr-FR"/>
        </w:rPr>
        <w:t>should</w:t>
      </w:r>
      <w:proofErr w:type="spellEnd"/>
      <w:r w:rsidRPr="00666DF6">
        <w:rPr>
          <w:rFonts w:ascii="Times New Roman" w:eastAsia="Times New Roman" w:hAnsi="Times New Roman" w:cs="Times New Roman"/>
          <w:sz w:val="24"/>
          <w:szCs w:val="24"/>
          <w:lang w:eastAsia="fr-FR"/>
        </w:rPr>
        <w:t xml:space="preserve"> </w:t>
      </w:r>
      <w:proofErr w:type="spellStart"/>
      <w:r w:rsidRPr="00666DF6">
        <w:rPr>
          <w:rFonts w:ascii="Times New Roman" w:eastAsia="Times New Roman" w:hAnsi="Times New Roman" w:cs="Times New Roman"/>
          <w:sz w:val="24"/>
          <w:szCs w:val="24"/>
          <w:lang w:eastAsia="fr-FR"/>
        </w:rPr>
        <w:t>be</w:t>
      </w:r>
      <w:proofErr w:type="spellEnd"/>
      <w:r w:rsidRPr="00666DF6">
        <w:rPr>
          <w:rFonts w:ascii="Times New Roman" w:eastAsia="Times New Roman" w:hAnsi="Times New Roman" w:cs="Times New Roman"/>
          <w:sz w:val="24"/>
          <w:szCs w:val="24"/>
          <w:lang w:eastAsia="fr-FR"/>
        </w:rPr>
        <w:t xml:space="preserve"> like </w:t>
      </w:r>
      <w:proofErr w:type="spellStart"/>
      <w:r w:rsidRPr="00666DF6">
        <w:rPr>
          <w:rFonts w:ascii="Times New Roman" w:eastAsia="Times New Roman" w:hAnsi="Times New Roman" w:cs="Times New Roman"/>
          <w:sz w:val="24"/>
          <w:szCs w:val="24"/>
          <w:lang w:eastAsia="fr-FR"/>
        </w:rPr>
        <w:t>this</w:t>
      </w:r>
      <w:proofErr w:type="spellEnd"/>
      <w:r w:rsidRPr="00666DF6">
        <w:rPr>
          <w:rFonts w:ascii="Times New Roman" w:eastAsia="Times New Roman" w:hAnsi="Times New Roman" w:cs="Times New Roman"/>
          <w:sz w:val="24"/>
          <w:szCs w:val="24"/>
          <w:lang w:eastAsia="fr-FR"/>
        </w:rPr>
        <w:t xml:space="preserve"> </w:t>
      </w:r>
      <w:proofErr w:type="spellStart"/>
      <w:proofErr w:type="gramStart"/>
      <w:r w:rsidRPr="00666DF6">
        <w:rPr>
          <w:rFonts w:ascii="Times New Roman" w:eastAsia="Times New Roman" w:hAnsi="Times New Roman" w:cs="Times New Roman"/>
          <w:sz w:val="24"/>
          <w:szCs w:val="24"/>
          <w:lang w:eastAsia="fr-FR"/>
        </w:rPr>
        <w:t>now</w:t>
      </w:r>
      <w:proofErr w:type="spellEnd"/>
      <w:r w:rsidRPr="00666DF6">
        <w:rPr>
          <w:rFonts w:ascii="Times New Roman" w:eastAsia="Times New Roman" w:hAnsi="Times New Roman" w:cs="Times New Roman"/>
          <w:sz w:val="24"/>
          <w:szCs w:val="24"/>
          <w:lang w:eastAsia="fr-FR"/>
        </w:rPr>
        <w:t>:</w:t>
      </w:r>
      <w:proofErr w:type="gramEnd"/>
      <w:r>
        <w:rPr>
          <w:noProof/>
        </w:rPr>
        <w:drawing>
          <wp:inline distT="0" distB="0" distL="0" distR="0" wp14:anchorId="2682B9BB" wp14:editId="001BF89B">
            <wp:extent cx="5760720" cy="364109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41090"/>
                    </a:xfrm>
                    <a:prstGeom prst="rect">
                      <a:avLst/>
                    </a:prstGeom>
                  </pic:spPr>
                </pic:pic>
              </a:graphicData>
            </a:graphic>
          </wp:inline>
        </w:drawing>
      </w:r>
    </w:p>
    <w:p w:rsidR="00666DF6" w:rsidRDefault="00666DF6" w:rsidP="00666DF6"/>
    <w:p w:rsidR="00897D76" w:rsidRDefault="00897D76" w:rsidP="00897D76">
      <w:r>
        <w:t xml:space="preserve">Open a </w:t>
      </w:r>
      <w:proofErr w:type="spellStart"/>
      <w:r>
        <w:t>Putty</w:t>
      </w:r>
      <w:proofErr w:type="spellEnd"/>
      <w:r>
        <w:t xml:space="preserve"> console to </w:t>
      </w:r>
      <w:proofErr w:type="spellStart"/>
      <w:r>
        <w:t>install</w:t>
      </w:r>
      <w:proofErr w:type="spellEnd"/>
      <w:r>
        <w:t xml:space="preserve"> the </w:t>
      </w:r>
      <w:proofErr w:type="spellStart"/>
      <w:r>
        <w:t>following</w:t>
      </w:r>
      <w:proofErr w:type="spellEnd"/>
      <w:r>
        <w:t xml:space="preserve"> </w:t>
      </w:r>
      <w:proofErr w:type="gramStart"/>
      <w:r>
        <w:t>packages:</w:t>
      </w:r>
      <w:proofErr w:type="gramEnd"/>
    </w:p>
    <w:p w:rsidR="00666DF6" w:rsidRDefault="00897D76" w:rsidP="00897D76">
      <w:proofErr w:type="spellStart"/>
      <w:r>
        <w:t>Updating</w:t>
      </w:r>
      <w:proofErr w:type="spellEnd"/>
      <w:r>
        <w:t xml:space="preserve"> </w:t>
      </w:r>
      <w:proofErr w:type="gramStart"/>
      <w:r>
        <w:t>packages:</w:t>
      </w:r>
      <w:proofErr w:type="gramEnd"/>
    </w:p>
    <w:p w:rsidR="00666DF6" w:rsidRPr="001B0B39"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sudo</w:t>
      </w:r>
      <w:proofErr w:type="spellEnd"/>
      <w:r>
        <w:rPr>
          <w:rFonts w:ascii="Courier New" w:eastAsia="Times New Roman" w:hAnsi="Courier New" w:cs="Courier New"/>
          <w:sz w:val="20"/>
          <w:szCs w:val="20"/>
          <w:lang w:eastAsia="fr-FR"/>
        </w:rPr>
        <w:t xml:space="preserve"> </w:t>
      </w:r>
      <w:r w:rsidRPr="001B0B39">
        <w:rPr>
          <w:rFonts w:ascii="Courier New" w:eastAsia="Times New Roman" w:hAnsi="Courier New" w:cs="Courier New"/>
          <w:sz w:val="20"/>
          <w:szCs w:val="20"/>
          <w:lang w:eastAsia="fr-FR"/>
        </w:rPr>
        <w:t>apt-get update</w:t>
      </w:r>
    </w:p>
    <w:p w:rsidR="00666DF6" w:rsidRPr="006C33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sudo</w:t>
      </w:r>
      <w:proofErr w:type="spellEnd"/>
      <w:r w:rsidRPr="006C3387">
        <w:rPr>
          <w:rFonts w:ascii="Courier New" w:eastAsia="Times New Roman" w:hAnsi="Courier New" w:cs="Courier New"/>
          <w:sz w:val="20"/>
          <w:szCs w:val="20"/>
          <w:lang w:eastAsia="fr-FR"/>
        </w:rPr>
        <w:t xml:space="preserve"> </w:t>
      </w:r>
      <w:proofErr w:type="spellStart"/>
      <w:r w:rsidRPr="006C3387">
        <w:rPr>
          <w:rFonts w:ascii="Courier New" w:eastAsia="Times New Roman" w:hAnsi="Courier New" w:cs="Courier New"/>
          <w:sz w:val="20"/>
          <w:szCs w:val="20"/>
          <w:lang w:eastAsia="fr-FR"/>
        </w:rPr>
        <w:t>apt</w:t>
      </w:r>
      <w:proofErr w:type="spellEnd"/>
      <w:r w:rsidRPr="006C3387">
        <w:rPr>
          <w:rFonts w:ascii="Courier New" w:eastAsia="Times New Roman" w:hAnsi="Courier New" w:cs="Courier New"/>
          <w:sz w:val="20"/>
          <w:szCs w:val="20"/>
          <w:lang w:eastAsia="fr-FR"/>
        </w:rPr>
        <w:t xml:space="preserve"> upgrade</w:t>
      </w:r>
    </w:p>
    <w:p w:rsidR="00666DF6" w:rsidRDefault="00666DF6" w:rsidP="00666DF6"/>
    <w:p w:rsidR="00666DF6" w:rsidRPr="00A94A73" w:rsidRDefault="00897D76" w:rsidP="00666DF6">
      <w:pPr>
        <w:pStyle w:val="Titre1"/>
        <w:rPr>
          <w:rStyle w:val="lev"/>
          <w:b w:val="0"/>
          <w:bCs w:val="0"/>
        </w:rPr>
      </w:pPr>
      <w:r w:rsidRPr="00897D76">
        <w:rPr>
          <w:rStyle w:val="lev"/>
          <w:b w:val="0"/>
          <w:bCs w:val="0"/>
        </w:rPr>
        <w:t xml:space="preserve">Install Virtual </w:t>
      </w:r>
      <w:proofErr w:type="spellStart"/>
      <w:r w:rsidRPr="00897D76">
        <w:rPr>
          <w:rStyle w:val="lev"/>
          <w:b w:val="0"/>
          <w:bCs w:val="0"/>
        </w:rPr>
        <w:t>Environment</w:t>
      </w:r>
      <w:proofErr w:type="spellEnd"/>
      <w:r w:rsidRPr="00897D76">
        <w:rPr>
          <w:rStyle w:val="lev"/>
          <w:b w:val="0"/>
          <w:bCs w:val="0"/>
        </w:rPr>
        <w:t xml:space="preserve"> and Python 3.5</w:t>
      </w:r>
      <w:r w:rsidR="00666DF6" w:rsidRPr="00A94A73">
        <w:rPr>
          <w:rStyle w:val="lev"/>
          <w:b w:val="0"/>
          <w:bCs w:val="0"/>
        </w:rPr>
        <w:t>:</w:t>
      </w:r>
    </w:p>
    <w:p w:rsidR="00666DF6" w:rsidRDefault="00666DF6" w:rsidP="00666DF6"/>
    <w:p w:rsidR="00897D76" w:rsidRDefault="00897D76" w:rsidP="00666DF6">
      <w:pPr>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Python3.5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installed</w:t>
      </w:r>
      <w:proofErr w:type="spellEnd"/>
      <w:r w:rsidRPr="00897D76">
        <w:rPr>
          <w:rFonts w:ascii="Times New Roman" w:eastAsia="Times New Roman" w:hAnsi="Times New Roman" w:cs="Times New Roman"/>
          <w:sz w:val="24"/>
          <w:szCs w:val="24"/>
          <w:lang w:eastAsia="fr-FR"/>
        </w:rPr>
        <w:t>:</w:t>
      </w:r>
      <w:proofErr w:type="gramEnd"/>
    </w:p>
    <w:p w:rsidR="00666DF6" w:rsidRDefault="00666DF6" w:rsidP="00666DF6">
      <w:pPr>
        <w:rPr>
          <w:ins w:id="150" w:author="ludo" w:date="2019-05-04T09:34:00Z"/>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r w:rsidRPr="00E16035">
        <w:rPr>
          <w:rFonts w:ascii="Courier New" w:eastAsia="Times New Roman" w:hAnsi="Courier New" w:cs="Courier New"/>
          <w:sz w:val="20"/>
          <w:szCs w:val="20"/>
          <w:lang w:val="en-US" w:eastAsia="fr-FR"/>
        </w:rPr>
        <w:t>sudo</w:t>
      </w:r>
      <w:proofErr w:type="spellEnd"/>
      <w:r w:rsidRPr="00E16035">
        <w:rPr>
          <w:rFonts w:ascii="Courier New" w:eastAsia="Times New Roman" w:hAnsi="Courier New" w:cs="Courier New"/>
          <w:sz w:val="20"/>
          <w:szCs w:val="20"/>
          <w:lang w:val="en-US" w:eastAsia="fr-FR"/>
        </w:rPr>
        <w:t xml:space="preserve"> apt-get install python3</w:t>
      </w:r>
      <w:r>
        <w:rPr>
          <w:rFonts w:ascii="Courier New" w:eastAsia="Times New Roman" w:hAnsi="Courier New" w:cs="Courier New"/>
          <w:sz w:val="20"/>
          <w:szCs w:val="20"/>
          <w:lang w:val="en-US" w:eastAsia="fr-FR"/>
        </w:rPr>
        <w:t>.5</w:t>
      </w:r>
    </w:p>
    <w:p w:rsidR="008E2892" w:rsidRPr="008E2892" w:rsidRDefault="008E2892" w:rsidP="00666DF6">
      <w:pPr>
        <w:rPr>
          <w:ins w:id="151" w:author="ludo" w:date="2019-05-04T09:34:00Z"/>
          <w:rFonts w:ascii="Times New Roman" w:eastAsia="Times New Roman" w:hAnsi="Times New Roman" w:cs="Times New Roman"/>
          <w:sz w:val="24"/>
          <w:szCs w:val="24"/>
          <w:lang w:eastAsia="fr-FR"/>
          <w:rPrChange w:id="152" w:author="ludo" w:date="2019-05-04T09:35:00Z">
            <w:rPr>
              <w:ins w:id="153" w:author="ludo" w:date="2019-05-04T09:34:00Z"/>
              <w:rFonts w:ascii="Courier New" w:eastAsia="Times New Roman" w:hAnsi="Courier New" w:cs="Courier New"/>
              <w:sz w:val="20"/>
              <w:szCs w:val="20"/>
              <w:lang w:val="en-US" w:eastAsia="fr-FR"/>
            </w:rPr>
          </w:rPrChange>
        </w:rPr>
      </w:pPr>
      <w:ins w:id="154" w:author="ludo" w:date="2019-05-04T09:35:00Z">
        <w:r w:rsidRPr="008E2892">
          <w:rPr>
            <w:rFonts w:ascii="Times New Roman" w:eastAsia="Times New Roman" w:hAnsi="Times New Roman" w:cs="Times New Roman"/>
            <w:sz w:val="24"/>
            <w:szCs w:val="24"/>
            <w:lang w:eastAsia="fr-FR"/>
            <w:rPrChange w:id="155" w:author="ludo" w:date="2019-05-04T09:35:00Z">
              <w:rPr>
                <w:rFonts w:ascii="Courier New" w:eastAsia="Times New Roman" w:hAnsi="Courier New" w:cs="Courier New"/>
                <w:sz w:val="20"/>
                <w:szCs w:val="20"/>
                <w:lang w:val="en-US" w:eastAsia="fr-FR"/>
              </w:rPr>
            </w:rPrChange>
          </w:rPr>
          <w:t xml:space="preserve">Installation of </w:t>
        </w:r>
        <w:proofErr w:type="spellStart"/>
        <w:r w:rsidRPr="008E2892">
          <w:rPr>
            <w:rFonts w:ascii="Times New Roman" w:eastAsia="Times New Roman" w:hAnsi="Times New Roman" w:cs="Times New Roman"/>
            <w:sz w:val="24"/>
            <w:szCs w:val="24"/>
            <w:lang w:eastAsia="fr-FR"/>
            <w:rPrChange w:id="156" w:author="ludo" w:date="2019-05-04T09:35:00Z">
              <w:rPr>
                <w:rFonts w:ascii="Courier New" w:eastAsia="Times New Roman" w:hAnsi="Courier New" w:cs="Courier New"/>
                <w:sz w:val="20"/>
                <w:szCs w:val="20"/>
                <w:lang w:val="en-US" w:eastAsia="fr-FR"/>
              </w:rPr>
            </w:rPrChange>
          </w:rPr>
          <w:t>pip</w:t>
        </w:r>
        <w:proofErr w:type="spellEnd"/>
        <w:r w:rsidRPr="008E2892">
          <w:rPr>
            <w:rFonts w:ascii="Times New Roman" w:eastAsia="Times New Roman" w:hAnsi="Times New Roman" w:cs="Times New Roman"/>
            <w:sz w:val="24"/>
            <w:szCs w:val="24"/>
            <w:lang w:eastAsia="fr-FR"/>
            <w:rPrChange w:id="157" w:author="ludo" w:date="2019-05-04T09:35:00Z">
              <w:rPr>
                <w:rFonts w:ascii="Courier New" w:eastAsia="Times New Roman" w:hAnsi="Courier New" w:cs="Courier New"/>
                <w:sz w:val="20"/>
                <w:szCs w:val="20"/>
                <w:lang w:val="en-US" w:eastAsia="fr-FR"/>
              </w:rPr>
            </w:rPrChange>
          </w:rPr>
          <w:t xml:space="preserve"> and pip3</w:t>
        </w:r>
        <w:r>
          <w:rPr>
            <w:rFonts w:ascii="Times New Roman" w:eastAsia="Times New Roman" w:hAnsi="Times New Roman" w:cs="Times New Roman"/>
            <w:sz w:val="24"/>
            <w:szCs w:val="24"/>
            <w:lang w:eastAsia="fr-FR"/>
          </w:rPr>
          <w:t> :</w:t>
        </w:r>
      </w:ins>
    </w:p>
    <w:p w:rsidR="008E2892" w:rsidRPr="008D6DE1" w:rsidRDefault="008E2892" w:rsidP="008E2892">
      <w:pPr>
        <w:pStyle w:val="PrformatHTML"/>
        <w:rPr>
          <w:ins w:id="158" w:author="ludo" w:date="2019-05-04T09:34:00Z"/>
        </w:rPr>
      </w:pPr>
      <w:ins w:id="159" w:author="ludo" w:date="2019-05-04T09:34:00Z">
        <w:r>
          <w:rPr>
            <w:lang w:val="en-US"/>
          </w:rPr>
          <w:t xml:space="preserve">$ </w:t>
        </w:r>
        <w:proofErr w:type="spellStart"/>
        <w:r w:rsidRPr="008D6DE1">
          <w:t>curl</w:t>
        </w:r>
        <w:proofErr w:type="spellEnd"/>
        <w:r w:rsidRPr="008D6DE1">
          <w:t xml:space="preserve"> https://bootstrap.pypa.io/get-pip.py -o get-pip.py</w:t>
        </w:r>
      </w:ins>
    </w:p>
    <w:p w:rsidR="008E2892" w:rsidRDefault="008E2892" w:rsidP="008E2892">
      <w:pPr>
        <w:pStyle w:val="PrformatHTML"/>
        <w:rPr>
          <w:ins w:id="160" w:author="ludo" w:date="2019-05-04T09:34:00Z"/>
        </w:rPr>
      </w:pPr>
      <w:ins w:id="161" w:author="ludo" w:date="2019-05-04T09:34:00Z">
        <w:r>
          <w:rPr>
            <w:lang w:val="en-US"/>
          </w:rPr>
          <w:t xml:space="preserve">$ </w:t>
        </w:r>
        <w:r w:rsidRPr="008D6DE1">
          <w:t>python get-pip.py</w:t>
        </w:r>
      </w:ins>
    </w:p>
    <w:p w:rsidR="008E2892" w:rsidRDefault="008E2892" w:rsidP="008E2892">
      <w:pPr>
        <w:pStyle w:val="PrformatHTML"/>
        <w:rPr>
          <w:ins w:id="162" w:author="ludo" w:date="2019-05-04T09:34:00Z"/>
        </w:rPr>
      </w:pPr>
    </w:p>
    <w:p w:rsidR="008E2892" w:rsidRPr="00475205" w:rsidRDefault="008E2892" w:rsidP="008E2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ludo" w:date="2019-05-04T09:34:00Z"/>
          <w:rFonts w:ascii="Courier New" w:eastAsia="Times New Roman" w:hAnsi="Courier New" w:cs="Courier New"/>
          <w:sz w:val="20"/>
          <w:szCs w:val="20"/>
          <w:lang w:eastAsia="fr-FR"/>
        </w:rPr>
      </w:pPr>
      <w:ins w:id="164" w:author="ludo" w:date="2019-05-04T09:34:00Z">
        <w:r>
          <w:rPr>
            <w:rFonts w:ascii="Courier New" w:eastAsia="Times New Roman" w:hAnsi="Courier New" w:cs="Courier New"/>
            <w:sz w:val="20"/>
            <w:szCs w:val="20"/>
            <w:lang w:eastAsia="fr-FR"/>
          </w:rPr>
          <w:t xml:space="preserve">$ </w:t>
        </w:r>
        <w:r w:rsidRPr="00475205">
          <w:rPr>
            <w:rFonts w:ascii="Courier New" w:eastAsia="Times New Roman" w:hAnsi="Courier New" w:cs="Courier New"/>
            <w:sz w:val="20"/>
            <w:szCs w:val="20"/>
            <w:lang w:eastAsia="fr-FR"/>
          </w:rPr>
          <w:t xml:space="preserve">apt-get -y </w:t>
        </w:r>
        <w:proofErr w:type="spellStart"/>
        <w:r w:rsidRPr="00475205">
          <w:rPr>
            <w:rFonts w:ascii="Courier New" w:eastAsia="Times New Roman" w:hAnsi="Courier New" w:cs="Courier New"/>
            <w:sz w:val="20"/>
            <w:szCs w:val="20"/>
            <w:lang w:eastAsia="fr-FR"/>
          </w:rPr>
          <w:t>install</w:t>
        </w:r>
        <w:proofErr w:type="spellEnd"/>
        <w:r w:rsidRPr="00475205">
          <w:rPr>
            <w:rFonts w:ascii="Courier New" w:eastAsia="Times New Roman" w:hAnsi="Courier New" w:cs="Courier New"/>
            <w:sz w:val="20"/>
            <w:szCs w:val="20"/>
            <w:lang w:eastAsia="fr-FR"/>
          </w:rPr>
          <w:t xml:space="preserve"> python3-pip</w:t>
        </w:r>
      </w:ins>
    </w:p>
    <w:p w:rsidR="008E2892" w:rsidRPr="008D6DE1" w:rsidRDefault="008E2892" w:rsidP="008E2892">
      <w:pPr>
        <w:pStyle w:val="PrformatHTML"/>
        <w:rPr>
          <w:ins w:id="165" w:author="ludo" w:date="2019-05-04T09:34:00Z"/>
        </w:rPr>
      </w:pPr>
      <w:ins w:id="166" w:author="ludo" w:date="2019-05-04T09:34:00Z">
        <w:r>
          <w:t xml:space="preserve">$ </w:t>
        </w:r>
        <w:r w:rsidRPr="00475205">
          <w:t>apt-get update</w:t>
        </w:r>
      </w:ins>
    </w:p>
    <w:p w:rsidR="008E2892" w:rsidRDefault="008E2892" w:rsidP="00666DF6">
      <w:pPr>
        <w:rPr>
          <w:rFonts w:ascii="Courier New" w:eastAsia="Times New Roman" w:hAnsi="Courier New" w:cs="Courier New"/>
          <w:sz w:val="20"/>
          <w:szCs w:val="20"/>
          <w:lang w:val="en-US" w:eastAsia="fr-FR"/>
        </w:rPr>
      </w:pP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Only</w:t>
      </w:r>
      <w:proofErr w:type="spellEnd"/>
      <w:r w:rsidRPr="00897D76">
        <w:rPr>
          <w:rFonts w:ascii="Times New Roman" w:eastAsia="Times New Roman" w:hAnsi="Times New Roman" w:cs="Times New Roman"/>
          <w:sz w:val="24"/>
          <w:szCs w:val="24"/>
          <w:lang w:eastAsia="fr-FR"/>
        </w:rPr>
        <w:t xml:space="preserve"> </w:t>
      </w:r>
      <w:del w:id="167" w:author="ludo" w:date="2019-05-04T09:33:00Z">
        <w:r w:rsidRPr="00897D76" w:rsidDel="008E2892">
          <w:rPr>
            <w:rFonts w:ascii="Times New Roman" w:eastAsia="Times New Roman" w:hAnsi="Times New Roman" w:cs="Times New Roman"/>
            <w:sz w:val="24"/>
            <w:szCs w:val="24"/>
            <w:lang w:eastAsia="fr-FR"/>
          </w:rPr>
          <w:delText xml:space="preserve">two </w:delText>
        </w:r>
      </w:del>
      <w:ins w:id="168" w:author="ludo" w:date="2019-05-04T09:33:00Z">
        <w:r w:rsidR="008E2892">
          <w:rPr>
            <w:rFonts w:ascii="Times New Roman" w:eastAsia="Times New Roman" w:hAnsi="Times New Roman" w:cs="Times New Roman"/>
            <w:sz w:val="24"/>
            <w:szCs w:val="24"/>
            <w:lang w:eastAsia="fr-FR"/>
          </w:rPr>
          <w:t>3</w:t>
        </w:r>
        <w:r w:rsidR="008E2892" w:rsidRPr="00897D76">
          <w:rPr>
            <w:rFonts w:ascii="Times New Roman" w:eastAsia="Times New Roman" w:hAnsi="Times New Roman" w:cs="Times New Roman"/>
            <w:sz w:val="24"/>
            <w:szCs w:val="24"/>
            <w:lang w:eastAsia="fr-FR"/>
          </w:rPr>
          <w:t xml:space="preserve"> </w:t>
        </w:r>
      </w:ins>
      <w:r w:rsidRPr="00897D76">
        <w:rPr>
          <w:rFonts w:ascii="Times New Roman" w:eastAsia="Times New Roman" w:hAnsi="Times New Roman" w:cs="Times New Roman"/>
          <w:sz w:val="24"/>
          <w:szCs w:val="24"/>
          <w:lang w:eastAsia="fr-FR"/>
        </w:rPr>
        <w:t xml:space="preserve">applications must </w:t>
      </w:r>
      <w:proofErr w:type="spellStart"/>
      <w:r w:rsidRPr="00897D76">
        <w:rPr>
          <w:rFonts w:ascii="Times New Roman" w:eastAsia="Times New Roman" w:hAnsi="Times New Roman" w:cs="Times New Roman"/>
          <w:sz w:val="24"/>
          <w:szCs w:val="24"/>
          <w:lang w:eastAsia="fr-FR"/>
        </w:rPr>
        <w:t>be</w:t>
      </w:r>
      <w:proofErr w:type="spellEnd"/>
      <w:r w:rsidRPr="00897D76">
        <w:rPr>
          <w:rFonts w:ascii="Times New Roman" w:eastAsia="Times New Roman" w:hAnsi="Times New Roman" w:cs="Times New Roman"/>
          <w:sz w:val="24"/>
          <w:szCs w:val="24"/>
          <w:lang w:eastAsia="fr-FR"/>
        </w:rPr>
        <w:t xml:space="preserve"> </w:t>
      </w:r>
      <w:proofErr w:type="gramStart"/>
      <w:r w:rsidRPr="00897D76">
        <w:rPr>
          <w:rFonts w:ascii="Times New Roman" w:eastAsia="Times New Roman" w:hAnsi="Times New Roman" w:cs="Times New Roman"/>
          <w:sz w:val="24"/>
          <w:szCs w:val="24"/>
          <w:lang w:eastAsia="fr-FR"/>
        </w:rPr>
        <w:t>global:</w:t>
      </w:r>
      <w:proofErr w:type="gramEnd"/>
      <w:r w:rsidRPr="00897D76">
        <w:rPr>
          <w:rFonts w:ascii="Times New Roman" w:eastAsia="Times New Roman" w:hAnsi="Times New Roman" w:cs="Times New Roman"/>
          <w:sz w:val="24"/>
          <w:szCs w:val="24"/>
          <w:lang w:eastAsia="fr-FR"/>
        </w:rPr>
        <w:t xml:space="preserve"> python3.5, </w:t>
      </w:r>
      <w:proofErr w:type="spellStart"/>
      <w:r w:rsidRPr="00897D76">
        <w:rPr>
          <w:rFonts w:ascii="Times New Roman" w:eastAsia="Times New Roman" w:hAnsi="Times New Roman" w:cs="Times New Roman"/>
          <w:sz w:val="24"/>
          <w:szCs w:val="24"/>
          <w:lang w:eastAsia="fr-FR"/>
        </w:rPr>
        <w:t>pip</w:t>
      </w:r>
      <w:proofErr w:type="spellEnd"/>
      <w:r w:rsidRPr="00897D76">
        <w:rPr>
          <w:rFonts w:ascii="Times New Roman" w:eastAsia="Times New Roman" w:hAnsi="Times New Roman" w:cs="Times New Roman"/>
          <w:sz w:val="24"/>
          <w:szCs w:val="24"/>
          <w:lang w:eastAsia="fr-FR"/>
        </w:rPr>
        <w:t xml:space="preserve"> and </w:t>
      </w:r>
      <w:proofErr w:type="spellStart"/>
      <w:r w:rsidRPr="00897D76">
        <w:rPr>
          <w:rFonts w:ascii="Times New Roman" w:eastAsia="Times New Roman" w:hAnsi="Times New Roman" w:cs="Times New Roman"/>
          <w:sz w:val="24"/>
          <w:szCs w:val="24"/>
          <w:lang w:eastAsia="fr-FR"/>
        </w:rPr>
        <w:t>virtualenv</w:t>
      </w:r>
      <w:proofErr w:type="spellEnd"/>
      <w:r w:rsidRPr="00897D76">
        <w:rPr>
          <w:rFonts w:ascii="Times New Roman" w:eastAsia="Times New Roman" w:hAnsi="Times New Roman" w:cs="Times New Roman"/>
          <w:sz w:val="24"/>
          <w:szCs w:val="24"/>
          <w:lang w:eastAsia="fr-FR"/>
        </w:rPr>
        <w:t>. Is :</w:t>
      </w:r>
    </w:p>
    <w:p w:rsidR="00666DF6" w:rsidRPr="006909CB"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909CB">
        <w:rPr>
          <w:rFonts w:ascii="Courier New" w:eastAsia="Times New Roman" w:hAnsi="Courier New" w:cs="Courier New"/>
          <w:sz w:val="20"/>
          <w:szCs w:val="20"/>
          <w:lang w:val="en-US" w:eastAsia="fr-FR"/>
        </w:rPr>
        <w:lastRenderedPageBreak/>
        <w:t xml:space="preserve">$ </w:t>
      </w:r>
      <w:proofErr w:type="spellStart"/>
      <w:r>
        <w:rPr>
          <w:rFonts w:ascii="Courier New" w:eastAsia="Times New Roman" w:hAnsi="Courier New" w:cs="Courier New"/>
          <w:sz w:val="20"/>
          <w:szCs w:val="20"/>
          <w:lang w:val="en-US" w:eastAsia="fr-FR"/>
        </w:rPr>
        <w:t>s</w:t>
      </w:r>
      <w:r w:rsidRPr="006909CB">
        <w:rPr>
          <w:rFonts w:ascii="Courier New" w:eastAsia="Times New Roman" w:hAnsi="Courier New" w:cs="Courier New"/>
          <w:sz w:val="20"/>
          <w:szCs w:val="20"/>
          <w:lang w:val="en-US" w:eastAsia="fr-FR"/>
        </w:rPr>
        <w:t>udo</w:t>
      </w:r>
      <w:proofErr w:type="spellEnd"/>
      <w:r w:rsidRPr="006909CB">
        <w:rPr>
          <w:rFonts w:ascii="Courier New" w:eastAsia="Times New Roman" w:hAnsi="Courier New" w:cs="Courier New"/>
          <w:sz w:val="20"/>
          <w:szCs w:val="20"/>
          <w:lang w:val="en-US" w:eastAsia="fr-FR"/>
        </w:rPr>
        <w:t xml:space="preserve"> pip install </w:t>
      </w:r>
      <w:proofErr w:type="spellStart"/>
      <w:r w:rsidRPr="006909CB">
        <w:rPr>
          <w:rFonts w:ascii="Courier New" w:eastAsia="Times New Roman" w:hAnsi="Courier New" w:cs="Courier New"/>
          <w:sz w:val="20"/>
          <w:szCs w:val="20"/>
          <w:lang w:val="en-US" w:eastAsia="fr-FR"/>
        </w:rPr>
        <w:t>virtualenv</w:t>
      </w:r>
      <w:proofErr w:type="spellEnd"/>
    </w:p>
    <w:p w:rsidR="00666DF6" w:rsidRPr="00662111" w:rsidRDefault="00897D76" w:rsidP="00666DF6">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Or</w:t>
      </w:r>
    </w:p>
    <w:p w:rsidR="00666DF6" w:rsidRPr="00E16035" w:rsidRDefault="00666DF6" w:rsidP="00666DF6">
      <w:pPr>
        <w:spacing w:before="100" w:beforeAutospacing="1" w:after="100" w:afterAutospacing="1" w:line="240" w:lineRule="auto"/>
        <w:rPr>
          <w:rStyle w:val="CodeHTML"/>
          <w:rFonts w:eastAsiaTheme="minorHAnsi"/>
        </w:rPr>
      </w:pPr>
      <w:r w:rsidRPr="00E16035">
        <w:rPr>
          <w:rStyle w:val="CodeHTML"/>
          <w:rFonts w:eastAsiaTheme="minorHAnsi"/>
        </w:rPr>
        <w:t xml:space="preserve">$ </w:t>
      </w:r>
      <w:proofErr w:type="spellStart"/>
      <w:r w:rsidRPr="00E16035">
        <w:rPr>
          <w:rStyle w:val="CodeHTML"/>
          <w:rFonts w:eastAsiaTheme="minorHAnsi"/>
        </w:rPr>
        <w:t>sudo</w:t>
      </w:r>
      <w:proofErr w:type="spellEnd"/>
      <w:r w:rsidRPr="00E16035">
        <w:rPr>
          <w:rStyle w:val="CodeHTML"/>
          <w:rFonts w:eastAsiaTheme="minorHAnsi"/>
        </w:rPr>
        <w:t xml:space="preserve"> apt-get </w:t>
      </w:r>
      <w:proofErr w:type="spellStart"/>
      <w:r w:rsidRPr="00E16035">
        <w:rPr>
          <w:rStyle w:val="CodeHTML"/>
          <w:rFonts w:eastAsiaTheme="minorHAnsi"/>
        </w:rPr>
        <w:t>install</w:t>
      </w:r>
      <w:proofErr w:type="spellEnd"/>
      <w:r w:rsidRPr="00E16035">
        <w:rPr>
          <w:rStyle w:val="CodeHTML"/>
          <w:rFonts w:eastAsiaTheme="minorHAnsi"/>
        </w:rPr>
        <w:t xml:space="preserve"> </w:t>
      </w:r>
      <w:proofErr w:type="spellStart"/>
      <w:r w:rsidRPr="00E16035">
        <w:rPr>
          <w:rStyle w:val="CodeHTML"/>
          <w:rFonts w:eastAsiaTheme="minorHAnsi"/>
        </w:rPr>
        <w:t>virtualenv</w:t>
      </w:r>
      <w:proofErr w:type="spellEnd"/>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And an </w:t>
      </w:r>
      <w:proofErr w:type="gramStart"/>
      <w:r w:rsidRPr="00897D76">
        <w:rPr>
          <w:rFonts w:ascii="Times New Roman" w:eastAsia="Times New Roman" w:hAnsi="Times New Roman" w:cs="Times New Roman"/>
          <w:sz w:val="24"/>
          <w:szCs w:val="24"/>
          <w:lang w:eastAsia="fr-FR"/>
        </w:rPr>
        <w:t>update:</w:t>
      </w:r>
      <w:proofErr w:type="gramEnd"/>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2617">
        <w:rPr>
          <w:rFonts w:ascii="Courier New" w:eastAsia="Times New Roman" w:hAnsi="Courier New" w:cs="Courier New"/>
          <w:sz w:val="20"/>
          <w:szCs w:val="20"/>
          <w:lang w:val="en-US" w:eastAsia="fr-FR"/>
        </w:rPr>
        <w:t xml:space="preserve">$ </w:t>
      </w:r>
      <w:proofErr w:type="spellStart"/>
      <w:r w:rsidRPr="00112617">
        <w:rPr>
          <w:rFonts w:ascii="Courier New" w:eastAsia="Times New Roman" w:hAnsi="Courier New" w:cs="Courier New"/>
          <w:sz w:val="20"/>
          <w:szCs w:val="20"/>
          <w:lang w:val="en-US" w:eastAsia="fr-FR"/>
        </w:rPr>
        <w:t>sudo</w:t>
      </w:r>
      <w:proofErr w:type="spellEnd"/>
      <w:r w:rsidRPr="00112617">
        <w:rPr>
          <w:rFonts w:ascii="Courier New" w:eastAsia="Times New Roman" w:hAnsi="Courier New" w:cs="Courier New"/>
          <w:sz w:val="20"/>
          <w:szCs w:val="20"/>
          <w:lang w:val="en-US" w:eastAsia="fr-FR"/>
        </w:rPr>
        <w:t xml:space="preserve"> pip install --upgrade </w:t>
      </w:r>
      <w:proofErr w:type="spellStart"/>
      <w:r w:rsidRPr="00112617">
        <w:rPr>
          <w:rFonts w:ascii="Courier New" w:eastAsia="Times New Roman" w:hAnsi="Courier New" w:cs="Courier New"/>
          <w:sz w:val="20"/>
          <w:szCs w:val="20"/>
          <w:lang w:val="en-US" w:eastAsia="fr-FR"/>
        </w:rPr>
        <w:t>virtualenv</w:t>
      </w:r>
      <w:proofErr w:type="spellEnd"/>
    </w:p>
    <w:p w:rsidR="00666DF6" w:rsidDel="008E2892" w:rsidRDefault="00666DF6" w:rsidP="00666DF6">
      <w:pPr>
        <w:rPr>
          <w:del w:id="169" w:author="ludo" w:date="2019-05-04T09:33:00Z"/>
          <w:rFonts w:ascii="Courier New" w:eastAsia="Times New Roman" w:hAnsi="Courier New" w:cs="Courier New"/>
          <w:sz w:val="20"/>
          <w:szCs w:val="20"/>
          <w:lang w:val="en-US" w:eastAsia="fr-FR"/>
        </w:rPr>
      </w:pPr>
    </w:p>
    <w:p w:rsidR="00666DF6" w:rsidRPr="0035229F" w:rsidRDefault="00666DF6" w:rsidP="00666DF6"/>
    <w:p w:rsidR="00666DF6" w:rsidRPr="001E6561"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a folder for your projects/environments</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E6561">
        <w:rPr>
          <w:rFonts w:ascii="Courier New" w:eastAsia="Times New Roman" w:hAnsi="Courier New" w:cs="Courier New"/>
          <w:sz w:val="20"/>
          <w:szCs w:val="20"/>
          <w:lang w:val="en-US" w:eastAsia="fr-FR"/>
        </w:rPr>
        <w:t xml:space="preserve">$ </w:t>
      </w:r>
      <w:proofErr w:type="spellStart"/>
      <w:r w:rsidRPr="001E6561">
        <w:rPr>
          <w:rFonts w:ascii="Courier New" w:eastAsia="Times New Roman" w:hAnsi="Courier New" w:cs="Courier New"/>
          <w:sz w:val="20"/>
          <w:szCs w:val="20"/>
          <w:lang w:val="en-US" w:eastAsia="fr-FR"/>
        </w:rPr>
        <w:t>mkdir</w:t>
      </w:r>
      <w:proofErr w:type="spellEnd"/>
      <w:r w:rsidRPr="001E6561">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CNCLASER</w:t>
      </w:r>
    </w:p>
    <w:p w:rsidR="00666DF6" w:rsidRPr="001E6561"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cd CNCLASER</w:t>
      </w:r>
    </w:p>
    <w:p w:rsidR="00666DF6" w:rsidRDefault="00666DF6" w:rsidP="00666DF6">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1E6561">
        <w:rPr>
          <w:rFonts w:ascii="Times New Roman" w:eastAsia="Times New Roman" w:hAnsi="Times New Roman" w:cs="Times New Roman"/>
          <w:b/>
          <w:bCs/>
          <w:sz w:val="27"/>
          <w:szCs w:val="27"/>
          <w:lang w:val="en-US" w:eastAsia="fr-FR"/>
        </w:rPr>
        <w:t>creating environment</w:t>
      </w:r>
    </w:p>
    <w:p w:rsidR="00666DF6" w:rsidRDefault="00060EC0"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hyperlink r:id="rId41" w:history="1">
        <w:r w:rsidR="00666DF6" w:rsidRPr="0087774C">
          <w:rPr>
            <w:rStyle w:val="Lienhypertexte"/>
            <w:rFonts w:ascii="Times New Roman" w:eastAsia="Times New Roman" w:hAnsi="Times New Roman" w:cs="Times New Roman"/>
            <w:bCs/>
            <w:sz w:val="24"/>
            <w:szCs w:val="27"/>
            <w:lang w:val="en-US" w:eastAsia="fr-FR"/>
          </w:rPr>
          <w:t>https://virtualenvwrapper.readthedocs.io/en/latest/command_ref.html</w:t>
        </w:r>
      </w:hyperlink>
    </w:p>
    <w:p w:rsidR="00666DF6" w:rsidRPr="00D0315D" w:rsidRDefault="00666DF6" w:rsidP="00666DF6">
      <w:pPr>
        <w:spacing w:before="100" w:beforeAutospacing="1" w:after="100" w:afterAutospacing="1" w:line="240" w:lineRule="auto"/>
        <w:outlineLvl w:val="2"/>
        <w:rPr>
          <w:rFonts w:ascii="Times New Roman" w:eastAsia="Times New Roman" w:hAnsi="Times New Roman" w:cs="Times New Roman"/>
          <w:bCs/>
          <w:sz w:val="24"/>
          <w:szCs w:val="27"/>
          <w:lang w:val="en-US" w:eastAsia="fr-FR"/>
        </w:rPr>
      </w:pP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pip</w:t>
      </w:r>
      <w:r w:rsidRPr="006826AB">
        <w:rPr>
          <w:b/>
        </w:rPr>
        <w:t>3</w:t>
      </w:r>
      <w:r w:rsidRPr="004C1CC6">
        <w:t xml:space="preserve"> </w:t>
      </w:r>
      <w:proofErr w:type="spellStart"/>
      <w:r w:rsidRPr="004C1CC6">
        <w:t>install</w:t>
      </w:r>
      <w:proofErr w:type="spellEnd"/>
      <w:r w:rsidRPr="004C1CC6">
        <w:t xml:space="preserve"> </w:t>
      </w:r>
      <w:proofErr w:type="spellStart"/>
      <w:r w:rsidRPr="004C1CC6">
        <w:t>virtualenv</w:t>
      </w:r>
      <w:proofErr w:type="spellEnd"/>
      <w:r w:rsidRPr="004C1CC6">
        <w:t xml:space="preserve"> </w:t>
      </w:r>
      <w:proofErr w:type="spellStart"/>
      <w:r w:rsidRPr="004C1CC6">
        <w:t>virtualenvwrapper</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sudo</w:t>
      </w:r>
      <w:proofErr w:type="spellEnd"/>
      <w:r w:rsidRPr="004C1CC6">
        <w:t xml:space="preserve"> </w:t>
      </w:r>
      <w:proofErr w:type="spellStart"/>
      <w:r w:rsidRPr="004C1CC6">
        <w:t>rm</w:t>
      </w:r>
      <w:proofErr w:type="spellEnd"/>
      <w:r w:rsidRPr="004C1CC6">
        <w:t xml:space="preserve"> -</w:t>
      </w:r>
      <w:proofErr w:type="spellStart"/>
      <w:r w:rsidRPr="004C1CC6">
        <w:t>rf</w:t>
      </w:r>
      <w:proofErr w:type="spellEnd"/>
      <w:r w:rsidRPr="004C1CC6">
        <w:t xml:space="preserve"> ~</w:t>
      </w:r>
      <w:proofErr w:type="gramStart"/>
      <w:r w:rsidRPr="004C1CC6">
        <w:t>/.cache</w:t>
      </w:r>
      <w:proofErr w:type="gramEnd"/>
      <w:r w:rsidRPr="004C1CC6">
        <w:t>/</w:t>
      </w:r>
      <w:proofErr w:type="spellStart"/>
      <w:r w:rsidRPr="004C1CC6">
        <w:t>pip</w:t>
      </w:r>
      <w:proofErr w:type="spell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Pr="00041180"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Type the </w:t>
      </w:r>
      <w:proofErr w:type="spellStart"/>
      <w:r w:rsidRPr="00897D76">
        <w:rPr>
          <w:rFonts w:ascii="Times New Roman" w:eastAsia="Times New Roman" w:hAnsi="Times New Roman" w:cs="Times New Roman"/>
          <w:sz w:val="24"/>
          <w:szCs w:val="24"/>
          <w:lang w:eastAsia="fr-FR"/>
        </w:rPr>
        <w:t>following</w:t>
      </w:r>
      <w:proofErr w:type="spellEnd"/>
      <w:r w:rsidRPr="00897D76">
        <w:rPr>
          <w:rFonts w:ascii="Times New Roman" w:eastAsia="Times New Roman" w:hAnsi="Times New Roman" w:cs="Times New Roman"/>
          <w:sz w:val="24"/>
          <w:szCs w:val="24"/>
          <w:lang w:eastAsia="fr-FR"/>
        </w:rPr>
        <w:t xml:space="preserve"> </w:t>
      </w:r>
      <w:proofErr w:type="spellStart"/>
      <w:proofErr w:type="gramStart"/>
      <w:r w:rsidRPr="00897D76">
        <w:rPr>
          <w:rFonts w:ascii="Times New Roman" w:eastAsia="Times New Roman" w:hAnsi="Times New Roman" w:cs="Times New Roman"/>
          <w:sz w:val="24"/>
          <w:szCs w:val="24"/>
          <w:lang w:eastAsia="fr-FR"/>
        </w:rPr>
        <w:t>commands</w:t>
      </w:r>
      <w:proofErr w:type="spellEnd"/>
      <w:r w:rsidRPr="00897D76">
        <w:rPr>
          <w:rFonts w:ascii="Times New Roman" w:eastAsia="Times New Roman" w:hAnsi="Times New Roman" w:cs="Times New Roman"/>
          <w:sz w:val="24"/>
          <w:szCs w:val="24"/>
          <w:lang w:eastAsia="fr-FR"/>
        </w:rPr>
        <w:t>:</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 "\n# </w:t>
      </w:r>
      <w:proofErr w:type="spellStart"/>
      <w:r w:rsidRPr="00C12BF6">
        <w:t>virtualenv</w:t>
      </w:r>
      <w:proofErr w:type="spellEnd"/>
      <w:r w:rsidRPr="00C12BF6">
        <w:t xml:space="preserve"> and </w:t>
      </w:r>
      <w:proofErr w:type="spellStart"/>
      <w:r w:rsidRPr="00C12BF6">
        <w:t>virtualenvwrapper</w:t>
      </w:r>
      <w:proofErr w:type="spellEnd"/>
      <w:r w:rsidRPr="00C12BF6">
        <w:t>"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w:t>
      </w:r>
      <w:r>
        <w:t>WORKON_HOME</w:t>
      </w:r>
      <w:r w:rsidRPr="00C12BF6">
        <w:t>=$HOME</w:t>
      </w:r>
      <w:proofErr w:type="gramStart"/>
      <w:r w:rsidRPr="00C12BF6">
        <w:t>/.</w:t>
      </w:r>
      <w:proofErr w:type="spellStart"/>
      <w:r w:rsidRPr="00C12BF6">
        <w:t>virtualenvs</w:t>
      </w:r>
      <w:proofErr w:type="spellEnd"/>
      <w:proofErr w:type="gramEnd"/>
      <w:r w:rsidRPr="00C12BF6">
        <w:t>" &gt;&gt; ~/.profile</w:t>
      </w:r>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"export VIRTUALENVWRAPPER_PYTHON=/</w:t>
      </w:r>
      <w:proofErr w:type="spellStart"/>
      <w:r w:rsidRPr="00C12BF6">
        <w:t>usr</w:t>
      </w:r>
      <w:proofErr w:type="spellEnd"/>
      <w:r w:rsidRPr="00C12BF6">
        <w:t>/bin/python3.5" &gt;&gt; ~</w:t>
      </w:r>
      <w:proofErr w:type="gramStart"/>
      <w:r w:rsidRPr="00C12BF6">
        <w:t>/.profile</w:t>
      </w:r>
      <w:proofErr w:type="gramEnd"/>
    </w:p>
    <w:p w:rsidR="00666DF6" w:rsidRPr="00C12BF6" w:rsidRDefault="00666DF6" w:rsidP="00666DF6">
      <w:pPr>
        <w:pStyle w:val="PrformatHTML"/>
        <w:pBdr>
          <w:top w:val="single" w:sz="4" w:space="1" w:color="auto"/>
          <w:left w:val="single" w:sz="4" w:space="4" w:color="auto"/>
          <w:bottom w:val="single" w:sz="4" w:space="1" w:color="auto"/>
          <w:right w:val="single" w:sz="4" w:space="4" w:color="auto"/>
        </w:pBdr>
      </w:pPr>
      <w:r w:rsidRPr="00C12BF6">
        <w:t xml:space="preserve">$ </w:t>
      </w:r>
      <w:proofErr w:type="spellStart"/>
      <w:r w:rsidRPr="00C12BF6">
        <w:t>echo</w:t>
      </w:r>
      <w:proofErr w:type="spellEnd"/>
      <w:r w:rsidRPr="00C12BF6">
        <w:t xml:space="preserve"> "source /</w:t>
      </w:r>
      <w:proofErr w:type="spellStart"/>
      <w:r w:rsidRPr="00C12BF6">
        <w:t>usr</w:t>
      </w:r>
      <w:proofErr w:type="spellEnd"/>
      <w:r w:rsidRPr="00C12BF6">
        <w:t>/local/bin/virtualenvwrapper.sh" &gt;&gt; ~</w:t>
      </w:r>
      <w:proofErr w:type="gramStart"/>
      <w:r w:rsidRPr="00C12BF6">
        <w:t>/.profile</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666DF6" w:rsidRDefault="00666DF6" w:rsidP="00666DF6">
      <w:pPr>
        <w:pStyle w:val="PrformatHTML"/>
        <w:pBdr>
          <w:top w:val="single" w:sz="4" w:space="1" w:color="auto"/>
          <w:left w:val="single" w:sz="4" w:space="4" w:color="auto"/>
          <w:bottom w:val="single" w:sz="4" w:space="1" w:color="auto"/>
          <w:right w:val="single" w:sz="4" w:space="4" w:color="auto"/>
        </w:pBdr>
      </w:pPr>
    </w:p>
    <w:p w:rsidR="00897D76" w:rsidRDefault="00897D76" w:rsidP="00897D76">
      <w:pPr>
        <w:pBdr>
          <w:top w:val="single" w:sz="4" w:space="1" w:color="auto"/>
          <w:left w:val="single" w:sz="4" w:space="4" w:color="auto"/>
          <w:bottom w:val="single" w:sz="4" w:space="1" w:color="auto"/>
          <w:right w:val="single" w:sz="4" w:space="4" w:color="auto"/>
        </w:pBdr>
        <w:spacing w:after="0" w:line="240" w:lineRule="auto"/>
        <w:rPr>
          <w:ins w:id="170" w:author="ludo" w:date="2019-05-04T09:36:00Z"/>
          <w:rFonts w:ascii="Times New Roman" w:eastAsia="Times New Roman" w:hAnsi="Times New Roman" w:cs="Times New Roman"/>
          <w:sz w:val="24"/>
          <w:szCs w:val="24"/>
          <w:lang w:eastAsia="fr-FR"/>
        </w:rPr>
      </w:pPr>
      <w:r w:rsidRPr="00897D76">
        <w:rPr>
          <w:rFonts w:ascii="Times New Roman" w:eastAsia="Times New Roman" w:hAnsi="Times New Roman" w:cs="Times New Roman"/>
          <w:sz w:val="24"/>
          <w:szCs w:val="24"/>
          <w:lang w:eastAsia="fr-FR"/>
        </w:rPr>
        <w:t xml:space="preserve">Close the terminal and </w:t>
      </w:r>
      <w:proofErr w:type="spellStart"/>
      <w:r w:rsidRPr="00897D76">
        <w:rPr>
          <w:rFonts w:ascii="Times New Roman" w:eastAsia="Times New Roman" w:hAnsi="Times New Roman" w:cs="Times New Roman"/>
          <w:sz w:val="24"/>
          <w:szCs w:val="24"/>
          <w:lang w:eastAsia="fr-FR"/>
        </w:rPr>
        <w:t>reopen</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it</w:t>
      </w:r>
      <w:proofErr w:type="spellEnd"/>
    </w:p>
    <w:p w:rsidR="008E2892" w:rsidRPr="008E2892" w:rsidRDefault="008E2892" w:rsidP="008E2892">
      <w:pPr>
        <w:pStyle w:val="PrformatHTML"/>
        <w:pBdr>
          <w:top w:val="single" w:sz="4" w:space="1" w:color="auto"/>
          <w:left w:val="single" w:sz="4" w:space="4" w:color="auto"/>
          <w:bottom w:val="single" w:sz="4" w:space="1" w:color="auto"/>
          <w:right w:val="single" w:sz="4" w:space="4" w:color="auto"/>
        </w:pBdr>
        <w:rPr>
          <w:ins w:id="171" w:author="ludo" w:date="2019-05-04T09:36:00Z"/>
          <w:rPrChange w:id="172" w:author="ludo" w:date="2019-05-04T09:37:00Z">
            <w:rPr>
              <w:ins w:id="173" w:author="ludo" w:date="2019-05-04T09:36:00Z"/>
              <w:rFonts w:ascii="Times New Roman" w:eastAsia="Times New Roman" w:hAnsi="Times New Roman" w:cs="Times New Roman"/>
              <w:sz w:val="24"/>
              <w:szCs w:val="24"/>
              <w:lang w:eastAsia="fr-FR"/>
            </w:rPr>
          </w:rPrChange>
        </w:rPr>
        <w:pPrChange w:id="174" w:author="ludo" w:date="2019-05-04T09:37:00Z">
          <w:pPr>
            <w:pBdr>
              <w:top w:val="single" w:sz="4" w:space="1" w:color="auto"/>
              <w:left w:val="single" w:sz="4" w:space="4" w:color="auto"/>
              <w:bottom w:val="single" w:sz="4" w:space="1" w:color="auto"/>
              <w:right w:val="single" w:sz="4" w:space="4" w:color="auto"/>
            </w:pBdr>
            <w:spacing w:after="0" w:line="240" w:lineRule="auto"/>
          </w:pPr>
        </w:pPrChange>
      </w:pPr>
      <w:ins w:id="175" w:author="ludo" w:date="2019-05-04T09:36:00Z">
        <w:r w:rsidRPr="008E2892">
          <w:rPr>
            <w:rPrChange w:id="176" w:author="ludo" w:date="2019-05-04T09:37:00Z">
              <w:rPr>
                <w:rFonts w:ascii="Times New Roman" w:eastAsia="Times New Roman" w:hAnsi="Times New Roman" w:cs="Times New Roman"/>
                <w:sz w:val="24"/>
                <w:szCs w:val="24"/>
                <w:lang w:eastAsia="fr-FR"/>
              </w:rPr>
            </w:rPrChange>
          </w:rPr>
          <w:t>$ su</w:t>
        </w:r>
      </w:ins>
    </w:p>
    <w:p w:rsidR="008E2892" w:rsidRPr="00897D76" w:rsidRDefault="008E2892" w:rsidP="00897D7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ins w:id="177" w:author="ludo" w:date="2019-05-04T09:36:00Z">
        <w:r>
          <w:rPr>
            <w:rFonts w:ascii="Times New Roman" w:eastAsia="Times New Roman" w:hAnsi="Times New Roman" w:cs="Times New Roman"/>
            <w:sz w:val="24"/>
            <w:szCs w:val="24"/>
            <w:lang w:eastAsia="fr-FR"/>
          </w:rPr>
          <w:t>And en</w:t>
        </w:r>
      </w:ins>
      <w:ins w:id="178" w:author="ludo" w:date="2019-05-04T09:37:00Z">
        <w:r>
          <w:rPr>
            <w:rFonts w:ascii="Times New Roman" w:eastAsia="Times New Roman" w:hAnsi="Times New Roman" w:cs="Times New Roman"/>
            <w:sz w:val="24"/>
            <w:szCs w:val="24"/>
            <w:lang w:eastAsia="fr-FR"/>
          </w:rPr>
          <w:t xml:space="preserve">ter the </w:t>
        </w:r>
        <w:proofErr w:type="spellStart"/>
        <w:r>
          <w:rPr>
            <w:rFonts w:ascii="Times New Roman" w:eastAsia="Times New Roman" w:hAnsi="Times New Roman" w:cs="Times New Roman"/>
            <w:sz w:val="24"/>
            <w:szCs w:val="24"/>
            <w:lang w:eastAsia="fr-FR"/>
          </w:rPr>
          <w:t>password</w:t>
        </w:r>
        <w:proofErr w:type="spellEnd"/>
        <w:r>
          <w:rPr>
            <w:rFonts w:ascii="Times New Roman" w:eastAsia="Times New Roman" w:hAnsi="Times New Roman" w:cs="Times New Roman"/>
            <w:sz w:val="24"/>
            <w:szCs w:val="24"/>
            <w:lang w:eastAsia="fr-FR"/>
          </w:rPr>
          <w:t xml:space="preserve"> « </w:t>
        </w:r>
        <w:proofErr w:type="spellStart"/>
        <w:r>
          <w:rPr>
            <w:rFonts w:ascii="Times New Roman" w:eastAsia="Times New Roman" w:hAnsi="Times New Roman" w:cs="Times New Roman"/>
            <w:sz w:val="24"/>
            <w:szCs w:val="24"/>
            <w:lang w:eastAsia="fr-FR"/>
          </w:rPr>
          <w:t>rpi</w:t>
        </w:r>
        <w:proofErr w:type="spellEnd"/>
        <w:r>
          <w:rPr>
            <w:rFonts w:ascii="Times New Roman" w:eastAsia="Times New Roman" w:hAnsi="Times New Roman" w:cs="Times New Roman"/>
            <w:sz w:val="24"/>
            <w:szCs w:val="24"/>
            <w:lang w:eastAsia="fr-FR"/>
          </w:rPr>
          <w:t> »</w:t>
        </w:r>
      </w:ins>
    </w:p>
    <w:p w:rsidR="00666DF6" w:rsidDel="008E2892" w:rsidRDefault="00897D76" w:rsidP="00897D76">
      <w:pPr>
        <w:pBdr>
          <w:top w:val="single" w:sz="4" w:space="1" w:color="auto"/>
          <w:left w:val="single" w:sz="4" w:space="4" w:color="auto"/>
          <w:bottom w:val="single" w:sz="4" w:space="1" w:color="auto"/>
          <w:right w:val="single" w:sz="4" w:space="4" w:color="auto"/>
        </w:pBdr>
        <w:spacing w:after="0" w:line="240" w:lineRule="auto"/>
        <w:rPr>
          <w:del w:id="179" w:author="ludo" w:date="2019-05-04T09:38:00Z"/>
          <w:rFonts w:ascii="Times New Roman" w:eastAsia="Times New Roman" w:hAnsi="Times New Roman" w:cs="Times New Roman"/>
          <w:sz w:val="24"/>
          <w:szCs w:val="24"/>
          <w:lang w:eastAsia="fr-FR"/>
        </w:rPr>
      </w:pPr>
      <w:del w:id="180" w:author="ludo" w:date="2019-05-04T09:38:00Z">
        <w:r w:rsidRPr="00897D76" w:rsidDel="008E2892">
          <w:rPr>
            <w:rFonts w:ascii="Times New Roman" w:eastAsia="Times New Roman" w:hAnsi="Times New Roman" w:cs="Times New Roman"/>
            <w:sz w:val="24"/>
            <w:szCs w:val="24"/>
            <w:lang w:eastAsia="fr-FR"/>
          </w:rPr>
          <w:delText>At reopening:</w:delText>
        </w:r>
        <w:r w:rsidR="00666DF6" w:rsidDel="008E2892">
          <w:rPr>
            <w:noProof/>
          </w:rPr>
          <w:drawing>
            <wp:inline distT="0" distB="0" distL="0" distR="0" wp14:anchorId="4C1CF23A" wp14:editId="0D858373">
              <wp:extent cx="5760720" cy="35877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87750"/>
                      </a:xfrm>
                      <a:prstGeom prst="rect">
                        <a:avLst/>
                      </a:prstGeom>
                    </pic:spPr>
                  </pic:pic>
                </a:graphicData>
              </a:graphic>
            </wp:inline>
          </w:drawing>
        </w:r>
      </w:del>
    </w:p>
    <w:p w:rsidR="00897D76" w:rsidDel="008E2892" w:rsidRDefault="00897D76" w:rsidP="00666DF6">
      <w:pPr>
        <w:pStyle w:val="PrformatHTML"/>
        <w:pBdr>
          <w:top w:val="single" w:sz="4" w:space="1" w:color="auto"/>
          <w:left w:val="single" w:sz="4" w:space="4" w:color="auto"/>
          <w:bottom w:val="single" w:sz="4" w:space="1" w:color="auto"/>
          <w:right w:val="single" w:sz="4" w:space="4" w:color="auto"/>
        </w:pBdr>
        <w:rPr>
          <w:del w:id="181" w:author="ludo" w:date="2019-05-04T09:38:00Z"/>
          <w:rFonts w:ascii="Times New Roman" w:hAnsi="Times New Roman" w:cs="Times New Roman"/>
          <w:sz w:val="24"/>
          <w:szCs w:val="24"/>
        </w:rPr>
      </w:pPr>
      <w:del w:id="182" w:author="ludo" w:date="2019-05-04T09:38:00Z">
        <w:r w:rsidRPr="00897D76" w:rsidDel="008E2892">
          <w:rPr>
            <w:rFonts w:ascii="Times New Roman" w:hAnsi="Times New Roman" w:cs="Times New Roman"/>
            <w:sz w:val="24"/>
            <w:szCs w:val="24"/>
          </w:rPr>
          <w:delText>Switch to superuser:</w:delText>
        </w:r>
      </w:del>
    </w:p>
    <w:p w:rsidR="00666DF6" w:rsidRPr="007B624B" w:rsidDel="008E2892" w:rsidRDefault="00666DF6" w:rsidP="00666DF6">
      <w:pPr>
        <w:pStyle w:val="PrformatHTML"/>
        <w:pBdr>
          <w:top w:val="single" w:sz="4" w:space="1" w:color="auto"/>
          <w:left w:val="single" w:sz="4" w:space="4" w:color="auto"/>
          <w:bottom w:val="single" w:sz="4" w:space="1" w:color="auto"/>
          <w:right w:val="single" w:sz="4" w:space="4" w:color="auto"/>
        </w:pBdr>
        <w:rPr>
          <w:del w:id="183" w:author="ludo" w:date="2019-05-04T09:38:00Z"/>
          <w:rStyle w:val="crayon-v"/>
          <w:rFonts w:eastAsiaTheme="majorEastAsia"/>
        </w:rPr>
      </w:pPr>
      <w:del w:id="184" w:author="ludo" w:date="2019-05-04T09:38:00Z">
        <w:r w:rsidRPr="007B624B" w:rsidDel="008E2892">
          <w:rPr>
            <w:rStyle w:val="crayon-v"/>
            <w:rFonts w:eastAsiaTheme="majorEastAsia"/>
          </w:rPr>
          <w:delText>$ su</w:delText>
        </w:r>
      </w:del>
    </w:p>
    <w:p w:rsidR="00666DF6" w:rsidDel="008E2892" w:rsidRDefault="00897D76" w:rsidP="00666DF6">
      <w:pPr>
        <w:pBdr>
          <w:top w:val="single" w:sz="4" w:space="1" w:color="auto"/>
          <w:left w:val="single" w:sz="4" w:space="4" w:color="auto"/>
          <w:bottom w:val="single" w:sz="4" w:space="1" w:color="auto"/>
          <w:right w:val="single" w:sz="4" w:space="4" w:color="auto"/>
        </w:pBdr>
        <w:spacing w:after="0" w:line="240" w:lineRule="auto"/>
        <w:rPr>
          <w:del w:id="185" w:author="ludo" w:date="2019-05-04T09:38:00Z"/>
          <w:rFonts w:ascii="Times New Roman" w:eastAsia="Times New Roman" w:hAnsi="Times New Roman" w:cs="Times New Roman"/>
          <w:sz w:val="24"/>
          <w:szCs w:val="24"/>
          <w:lang w:eastAsia="fr-FR"/>
        </w:rPr>
      </w:pPr>
      <w:del w:id="186" w:author="ludo" w:date="2019-05-04T09:38:00Z">
        <w:r w:rsidRPr="00897D76" w:rsidDel="008E2892">
          <w:rPr>
            <w:rFonts w:ascii="Times New Roman" w:eastAsia="Times New Roman" w:hAnsi="Times New Roman" w:cs="Times New Roman"/>
            <w:sz w:val="24"/>
            <w:szCs w:val="24"/>
            <w:lang w:eastAsia="fr-FR"/>
          </w:rPr>
          <w:delText>Enter the password "rpi"</w:delText>
        </w:r>
      </w:del>
    </w:p>
    <w:p w:rsidR="00666DF6" w:rsidRPr="004C1CC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And</w:t>
      </w:r>
      <w:r w:rsidR="00666DF6">
        <w:rPr>
          <w:rFonts w:ascii="Times New Roman" w:eastAsia="Times New Roman" w:hAnsi="Times New Roman" w:cs="Times New Roman"/>
          <w:sz w:val="24"/>
          <w:szCs w:val="24"/>
          <w:lang w:eastAsia="fr-FR"/>
        </w:rPr>
        <w:t>  :</w:t>
      </w:r>
      <w:proofErr w:type="gramEnd"/>
    </w:p>
    <w:p w:rsidR="00666DF6" w:rsidRDefault="00666DF6" w:rsidP="00666DF6">
      <w:pPr>
        <w:pStyle w:val="PrformatHTML"/>
        <w:pBdr>
          <w:top w:val="single" w:sz="4" w:space="1" w:color="auto"/>
          <w:left w:val="single" w:sz="4" w:space="4" w:color="auto"/>
          <w:bottom w:val="single" w:sz="4" w:space="1" w:color="auto"/>
          <w:right w:val="single" w:sz="4" w:space="4" w:color="auto"/>
        </w:pBdr>
        <w:rPr>
          <w:ins w:id="187" w:author="ludo" w:date="2019-05-04T09:38:00Z"/>
          <w:rStyle w:val="crayon-e"/>
        </w:rPr>
      </w:pPr>
      <w:r>
        <w:rPr>
          <w:rStyle w:val="crayon-v"/>
          <w:rFonts w:eastAsiaTheme="majorEastAsia"/>
        </w:rPr>
        <w:t>$ source</w:t>
      </w:r>
      <w:r>
        <w:rPr>
          <w:rStyle w:val="crayon-h"/>
        </w:rPr>
        <w:t xml:space="preserve"> </w:t>
      </w:r>
      <w:r>
        <w:rPr>
          <w:rStyle w:val="crayon-o"/>
        </w:rPr>
        <w:t>~</w:t>
      </w:r>
      <w:proofErr w:type="gramStart"/>
      <w:r>
        <w:rPr>
          <w:rStyle w:val="crayon-o"/>
        </w:rPr>
        <w:t>/</w:t>
      </w:r>
      <w:r>
        <w:rPr>
          <w:rStyle w:val="crayon-e"/>
        </w:rPr>
        <w:t>.profile</w:t>
      </w:r>
      <w:proofErr w:type="gramEnd"/>
    </w:p>
    <w:p w:rsidR="008E2892" w:rsidRDefault="008E2892" w:rsidP="00666DF6">
      <w:pPr>
        <w:pStyle w:val="PrformatHTML"/>
        <w:pBdr>
          <w:top w:val="single" w:sz="4" w:space="1" w:color="auto"/>
          <w:left w:val="single" w:sz="4" w:space="4" w:color="auto"/>
          <w:bottom w:val="single" w:sz="4" w:space="1" w:color="auto"/>
          <w:right w:val="single" w:sz="4" w:space="4" w:color="auto"/>
        </w:pBdr>
        <w:rPr>
          <w:ins w:id="188" w:author="ludo" w:date="2019-05-04T09:38:00Z"/>
          <w:rStyle w:val="crayon-e"/>
        </w:rPr>
      </w:pPr>
      <w:ins w:id="189" w:author="ludo" w:date="2019-05-04T09:38:00Z">
        <w:r>
          <w:rPr>
            <w:noProof/>
          </w:rPr>
          <w:lastRenderedPageBreak/>
          <w:drawing>
            <wp:inline distT="0" distB="0" distL="0" distR="0" wp14:anchorId="0C4102CD" wp14:editId="35153935">
              <wp:extent cx="5760720" cy="366458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664585"/>
                      </a:xfrm>
                      <a:prstGeom prst="rect">
                        <a:avLst/>
                      </a:prstGeom>
                    </pic:spPr>
                  </pic:pic>
                </a:graphicData>
              </a:graphic>
            </wp:inline>
          </w:drawing>
        </w:r>
      </w:ins>
    </w:p>
    <w:p w:rsidR="008E2892" w:rsidRDefault="008E2892" w:rsidP="00666DF6">
      <w:pPr>
        <w:pStyle w:val="PrformatHTML"/>
        <w:pBdr>
          <w:top w:val="single" w:sz="4" w:space="1" w:color="auto"/>
          <w:left w:val="single" w:sz="4" w:space="4" w:color="auto"/>
          <w:bottom w:val="single" w:sz="4" w:space="1" w:color="auto"/>
          <w:right w:val="single" w:sz="4" w:space="4" w:color="auto"/>
        </w:pBdr>
      </w:pPr>
    </w:p>
    <w:p w:rsidR="00666DF6" w:rsidRPr="00ED3845" w:rsidRDefault="00666DF6" w:rsidP="00666DF6">
      <w:pPr>
        <w:pStyle w:val="PrformatHTML"/>
        <w:pBdr>
          <w:top w:val="single" w:sz="4" w:space="1" w:color="auto"/>
          <w:left w:val="single" w:sz="4" w:space="4" w:color="auto"/>
          <w:bottom w:val="single" w:sz="4" w:space="1" w:color="auto"/>
          <w:right w:val="single" w:sz="4" w:space="4" w:color="auto"/>
        </w:pBdr>
        <w:rPr>
          <w:rStyle w:val="crayon-v"/>
          <w:rFonts w:eastAsiaTheme="majorEastAsia"/>
        </w:rPr>
      </w:pPr>
      <w:r w:rsidRPr="00ED3845">
        <w:rPr>
          <w:rStyle w:val="crayon-v"/>
          <w:rFonts w:eastAsiaTheme="majorEastAsia"/>
        </w:rPr>
        <w:t xml:space="preserve">$ </w:t>
      </w:r>
      <w:proofErr w:type="spellStart"/>
      <w:r w:rsidRPr="00ED3845">
        <w:rPr>
          <w:rStyle w:val="crayon-v"/>
          <w:rFonts w:eastAsiaTheme="majorEastAsia"/>
        </w:rPr>
        <w:t>mkvirtualenv</w:t>
      </w:r>
      <w:proofErr w:type="spellEnd"/>
      <w:r w:rsidRPr="00ED3845">
        <w:rPr>
          <w:rStyle w:val="crayon-v"/>
          <w:rFonts w:eastAsiaTheme="majorEastAsia"/>
        </w:rPr>
        <w:t xml:space="preserve"> cv -p python3.5</w:t>
      </w:r>
    </w:p>
    <w:p w:rsidR="00666DF6" w:rsidRDefault="00897D7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proofErr w:type="spellStart"/>
      <w:r w:rsidRPr="00897D76">
        <w:rPr>
          <w:rFonts w:ascii="Times New Roman" w:eastAsia="Times New Roman" w:hAnsi="Times New Roman" w:cs="Times New Roman"/>
          <w:sz w:val="24"/>
          <w:szCs w:val="24"/>
          <w:lang w:eastAsia="fr-FR"/>
        </w:rPr>
        <w:t>Some</w:t>
      </w:r>
      <w:proofErr w:type="spellEnd"/>
      <w:r w:rsidRPr="00897D76">
        <w:rPr>
          <w:rFonts w:ascii="Times New Roman" w:eastAsia="Times New Roman" w:hAnsi="Times New Roman" w:cs="Times New Roman"/>
          <w:sz w:val="24"/>
          <w:szCs w:val="24"/>
          <w:lang w:eastAsia="fr-FR"/>
        </w:rPr>
        <w:t xml:space="preserve"> time </w:t>
      </w:r>
      <w:proofErr w:type="spellStart"/>
      <w:r w:rsidRPr="00897D76">
        <w:rPr>
          <w:rFonts w:ascii="Times New Roman" w:eastAsia="Times New Roman" w:hAnsi="Times New Roman" w:cs="Times New Roman"/>
          <w:sz w:val="24"/>
          <w:szCs w:val="24"/>
          <w:lang w:eastAsia="fr-FR"/>
        </w:rPr>
        <w:t>is</w:t>
      </w:r>
      <w:proofErr w:type="spellEnd"/>
      <w:r w:rsidRPr="00897D76">
        <w:rPr>
          <w:rFonts w:ascii="Times New Roman" w:eastAsia="Times New Roman" w:hAnsi="Times New Roman" w:cs="Times New Roman"/>
          <w:sz w:val="24"/>
          <w:szCs w:val="24"/>
          <w:lang w:eastAsia="fr-FR"/>
        </w:rPr>
        <w:t xml:space="preserve"> </w:t>
      </w:r>
      <w:proofErr w:type="spellStart"/>
      <w:r w:rsidRPr="00897D76">
        <w:rPr>
          <w:rFonts w:ascii="Times New Roman" w:eastAsia="Times New Roman" w:hAnsi="Times New Roman" w:cs="Times New Roman"/>
          <w:sz w:val="24"/>
          <w:szCs w:val="24"/>
          <w:lang w:eastAsia="fr-FR"/>
        </w:rPr>
        <w:t>needed</w:t>
      </w:r>
      <w:proofErr w:type="spellEnd"/>
      <w:r w:rsidRPr="00897D76">
        <w:rPr>
          <w:rFonts w:ascii="Times New Roman" w:eastAsia="Times New Roman" w:hAnsi="Times New Roman" w:cs="Times New Roman"/>
          <w:sz w:val="24"/>
          <w:szCs w:val="24"/>
          <w:lang w:eastAsia="fr-FR"/>
        </w:rPr>
        <w:t xml:space="preserve"> to </w:t>
      </w:r>
      <w:proofErr w:type="spellStart"/>
      <w:r w:rsidRPr="00897D76">
        <w:rPr>
          <w:rFonts w:ascii="Times New Roman" w:eastAsia="Times New Roman" w:hAnsi="Times New Roman" w:cs="Times New Roman"/>
          <w:sz w:val="24"/>
          <w:szCs w:val="24"/>
          <w:lang w:eastAsia="fr-FR"/>
        </w:rPr>
        <w:t>install</w:t>
      </w:r>
      <w:proofErr w:type="spellEnd"/>
      <w:r w:rsidRPr="00897D76">
        <w:rPr>
          <w:rFonts w:ascii="Times New Roman" w:eastAsia="Times New Roman" w:hAnsi="Times New Roman" w:cs="Times New Roman"/>
          <w:sz w:val="24"/>
          <w:szCs w:val="24"/>
          <w:lang w:eastAsia="fr-FR"/>
        </w:rPr>
        <w:t xml:space="preserve"> the </w:t>
      </w:r>
      <w:proofErr w:type="spellStart"/>
      <w:r w:rsidRPr="00897D76">
        <w:rPr>
          <w:rFonts w:ascii="Times New Roman" w:eastAsia="Times New Roman" w:hAnsi="Times New Roman" w:cs="Times New Roman"/>
          <w:sz w:val="24"/>
          <w:szCs w:val="24"/>
          <w:lang w:eastAsia="fr-FR"/>
        </w:rPr>
        <w:t>tools</w:t>
      </w:r>
      <w:proofErr w:type="spellEnd"/>
      <w:r w:rsidRPr="00897D76">
        <w:rPr>
          <w:rFonts w:ascii="Times New Roman" w:eastAsia="Times New Roman" w:hAnsi="Times New Roman" w:cs="Times New Roman"/>
          <w:sz w:val="24"/>
          <w:szCs w:val="24"/>
          <w:lang w:eastAsia="fr-FR"/>
        </w:rPr>
        <w:t xml:space="preserve"> of the </w:t>
      </w:r>
      <w:proofErr w:type="spellStart"/>
      <w:r w:rsidRPr="00897D76">
        <w:rPr>
          <w:rFonts w:ascii="Times New Roman" w:eastAsia="Times New Roman" w:hAnsi="Times New Roman" w:cs="Times New Roman"/>
          <w:sz w:val="24"/>
          <w:szCs w:val="24"/>
          <w:lang w:eastAsia="fr-FR"/>
        </w:rPr>
        <w:t>environment</w:t>
      </w:r>
      <w:proofErr w:type="spellEnd"/>
      <w:r w:rsidR="00666DF6" w:rsidRPr="00ED3845">
        <w:rPr>
          <w:rFonts w:ascii="Times New Roman" w:eastAsia="Times New Roman" w:hAnsi="Times New Roman" w:cs="Times New Roman"/>
          <w:sz w:val="24"/>
          <w:szCs w:val="24"/>
          <w:lang w:eastAsia="fr-FR"/>
        </w:rPr>
        <w:t>.</w:t>
      </w:r>
    </w:p>
    <w:p w:rsidR="00666DF6" w:rsidRPr="00ED3845" w:rsidRDefault="00666DF6" w:rsidP="00666DF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fr-FR"/>
        </w:rPr>
      </w:pPr>
      <w:del w:id="190" w:author="ludo" w:date="2019-05-04T09:39:00Z">
        <w:r w:rsidDel="008E2892">
          <w:rPr>
            <w:noProof/>
          </w:rPr>
          <w:drawing>
            <wp:inline distT="0" distB="0" distL="0" distR="0" wp14:anchorId="5610959D" wp14:editId="554882C6">
              <wp:extent cx="5760720" cy="36099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del>
      <w:ins w:id="191" w:author="ludo" w:date="2019-05-04T09:39:00Z">
        <w:r w:rsidR="008E2892">
          <w:rPr>
            <w:noProof/>
          </w:rPr>
          <w:drawing>
            <wp:inline distT="0" distB="0" distL="0" distR="0" wp14:anchorId="60225575" wp14:editId="203544EB">
              <wp:extent cx="5760720" cy="360997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9975"/>
                      </a:xfrm>
                      <a:prstGeom prst="rect">
                        <a:avLst/>
                      </a:prstGeom>
                    </pic:spPr>
                  </pic:pic>
                </a:graphicData>
              </a:graphic>
            </wp:inline>
          </w:drawing>
        </w:r>
      </w:ins>
    </w:p>
    <w:p w:rsidR="00666DF6" w:rsidRDefault="00666DF6" w:rsidP="00666DF6">
      <w:pPr>
        <w:pBdr>
          <w:top w:val="single" w:sz="4" w:space="1" w:color="auto"/>
          <w:left w:val="single" w:sz="4" w:space="4" w:color="auto"/>
          <w:bottom w:val="single" w:sz="4" w:space="1" w:color="auto"/>
          <w:right w:val="single" w:sz="4" w:space="4" w:color="auto"/>
        </w:pBdr>
      </w:pPr>
    </w:p>
    <w:p w:rsidR="00897D76" w:rsidRDefault="00897D76" w:rsidP="00666DF6">
      <w:pPr>
        <w:pStyle w:val="PrformatHTML"/>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sidRPr="00897D76">
        <w:rPr>
          <w:rFonts w:ascii="Times New Roman" w:hAnsi="Times New Roman" w:cs="Times New Roman"/>
          <w:sz w:val="24"/>
          <w:szCs w:val="24"/>
        </w:rPr>
        <w:t>Then</w:t>
      </w:r>
      <w:proofErr w:type="spellEnd"/>
      <w:r w:rsidRPr="00897D76">
        <w:rPr>
          <w:rFonts w:ascii="Times New Roman" w:hAnsi="Times New Roman" w:cs="Times New Roman"/>
          <w:sz w:val="24"/>
          <w:szCs w:val="24"/>
        </w:rPr>
        <w:t xml:space="preserve"> </w:t>
      </w:r>
      <w:proofErr w:type="spellStart"/>
      <w:r w:rsidRPr="00897D76">
        <w:rPr>
          <w:rFonts w:ascii="Times New Roman" w:hAnsi="Times New Roman" w:cs="Times New Roman"/>
          <w:sz w:val="24"/>
          <w:szCs w:val="24"/>
        </w:rPr>
        <w:t>every</w:t>
      </w:r>
      <w:proofErr w:type="spellEnd"/>
      <w:r w:rsidRPr="00897D76">
        <w:rPr>
          <w:rFonts w:ascii="Times New Roman" w:hAnsi="Times New Roman" w:cs="Times New Roman"/>
          <w:sz w:val="24"/>
          <w:szCs w:val="24"/>
        </w:rPr>
        <w:t xml:space="preserve"> time changes </w:t>
      </w:r>
      <w:proofErr w:type="spellStart"/>
      <w:r w:rsidRPr="00897D76">
        <w:rPr>
          <w:rFonts w:ascii="Times New Roman" w:hAnsi="Times New Roman" w:cs="Times New Roman"/>
          <w:sz w:val="24"/>
          <w:szCs w:val="24"/>
        </w:rPr>
        <w:t>need</w:t>
      </w:r>
      <w:proofErr w:type="spellEnd"/>
      <w:r w:rsidRPr="00897D76">
        <w:rPr>
          <w:rFonts w:ascii="Times New Roman" w:hAnsi="Times New Roman" w:cs="Times New Roman"/>
          <w:sz w:val="24"/>
          <w:szCs w:val="24"/>
        </w:rPr>
        <w:t xml:space="preserve"> to </w:t>
      </w:r>
      <w:proofErr w:type="spellStart"/>
      <w:r w:rsidRPr="00897D76">
        <w:rPr>
          <w:rFonts w:ascii="Times New Roman" w:hAnsi="Times New Roman" w:cs="Times New Roman"/>
          <w:sz w:val="24"/>
          <w:szCs w:val="24"/>
        </w:rPr>
        <w:t>be</w:t>
      </w:r>
      <w:proofErr w:type="spellEnd"/>
      <w:r w:rsidRPr="00897D76">
        <w:rPr>
          <w:rFonts w:ascii="Times New Roman" w:hAnsi="Times New Roman" w:cs="Times New Roman"/>
          <w:sz w:val="24"/>
          <w:szCs w:val="24"/>
        </w:rPr>
        <w:t xml:space="preserve"> made to the installation </w:t>
      </w:r>
      <w:proofErr w:type="spellStart"/>
      <w:r w:rsidRPr="00897D76">
        <w:rPr>
          <w:rFonts w:ascii="Times New Roman" w:hAnsi="Times New Roman" w:cs="Times New Roman"/>
          <w:sz w:val="24"/>
          <w:szCs w:val="24"/>
        </w:rPr>
        <w:t>raspberry</w:t>
      </w:r>
      <w:proofErr w:type="spellEnd"/>
      <w:r w:rsidRPr="00897D76">
        <w:rPr>
          <w:rFonts w:ascii="Times New Roman" w:hAnsi="Times New Roman" w:cs="Times New Roman"/>
          <w:sz w:val="24"/>
          <w:szCs w:val="24"/>
        </w:rPr>
        <w:t xml:space="preserve"> pi</w:t>
      </w:r>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r w:rsidRPr="004C1CC6">
        <w:t>source ~</w:t>
      </w:r>
      <w:proofErr w:type="gramStart"/>
      <w:r w:rsidRPr="004C1CC6">
        <w:t>/.profile</w:t>
      </w:r>
      <w:proofErr w:type="gramEnd"/>
    </w:p>
    <w:p w:rsidR="00666DF6" w:rsidRPr="004C1CC6" w:rsidRDefault="00666DF6" w:rsidP="00666DF6">
      <w:pPr>
        <w:pStyle w:val="PrformatHTML"/>
        <w:pBdr>
          <w:top w:val="single" w:sz="4" w:space="1" w:color="auto"/>
          <w:left w:val="single" w:sz="4" w:space="4" w:color="auto"/>
          <w:bottom w:val="single" w:sz="4" w:space="1" w:color="auto"/>
          <w:right w:val="single" w:sz="4" w:space="4" w:color="auto"/>
        </w:pBdr>
      </w:pPr>
      <w:r>
        <w:t xml:space="preserve">$ </w:t>
      </w:r>
      <w:proofErr w:type="spellStart"/>
      <w:r w:rsidRPr="004C1CC6">
        <w:t>workon</w:t>
      </w:r>
      <w:proofErr w:type="spellEnd"/>
      <w:r w:rsidRPr="004C1CC6">
        <w:t xml:space="preserve"> cv</w:t>
      </w:r>
    </w:p>
    <w:p w:rsidR="00666DF6" w:rsidRDefault="00666DF6" w:rsidP="00666DF6"/>
    <w:p w:rsidR="00897D76" w:rsidRDefault="00897D76" w:rsidP="00666DF6">
      <w:pPr>
        <w:pBdr>
          <w:top w:val="single" w:sz="4" w:space="1" w:color="auto"/>
          <w:left w:val="single" w:sz="4" w:space="4" w:color="auto"/>
          <w:bottom w:val="single" w:sz="4" w:space="1" w:color="auto"/>
          <w:right w:val="single" w:sz="4" w:space="4" w:color="auto"/>
        </w:pBdr>
        <w:rPr>
          <w:rFonts w:ascii="Courier New" w:hAnsi="Courier New" w:cs="Courier New"/>
          <w:color w:val="FF0000"/>
          <w:sz w:val="32"/>
        </w:rPr>
      </w:pPr>
      <w:r w:rsidRPr="00897D76">
        <w:rPr>
          <w:rFonts w:ascii="Courier New" w:hAnsi="Courier New" w:cs="Courier New"/>
          <w:color w:val="FF0000"/>
          <w:sz w:val="32"/>
        </w:rPr>
        <w:lastRenderedPageBreak/>
        <w:t xml:space="preserve">Attention, </w:t>
      </w:r>
      <w:proofErr w:type="spellStart"/>
      <w:r w:rsidRPr="00897D76">
        <w:rPr>
          <w:rFonts w:ascii="Courier New" w:hAnsi="Courier New" w:cs="Courier New"/>
          <w:color w:val="FF0000"/>
          <w:sz w:val="32"/>
        </w:rPr>
        <w:t>now</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you</w:t>
      </w:r>
      <w:proofErr w:type="spellEnd"/>
      <w:r w:rsidRPr="00897D76">
        <w:rPr>
          <w:rFonts w:ascii="Courier New" w:hAnsi="Courier New" w:cs="Courier New"/>
          <w:color w:val="FF0000"/>
          <w:sz w:val="32"/>
        </w:rPr>
        <w:t xml:space="preserve"> must </w:t>
      </w:r>
      <w:proofErr w:type="spellStart"/>
      <w:r w:rsidRPr="00897D76">
        <w:rPr>
          <w:rFonts w:ascii="Courier New" w:hAnsi="Courier New" w:cs="Courier New"/>
          <w:color w:val="FF0000"/>
          <w:sz w:val="32"/>
        </w:rPr>
        <w:t>always</w:t>
      </w:r>
      <w:proofErr w:type="spellEnd"/>
      <w:r w:rsidRPr="00897D76">
        <w:rPr>
          <w:rFonts w:ascii="Courier New" w:hAnsi="Courier New" w:cs="Courier New"/>
          <w:color w:val="FF0000"/>
          <w:sz w:val="32"/>
        </w:rPr>
        <w:t xml:space="preserve"> </w:t>
      </w:r>
      <w:proofErr w:type="spellStart"/>
      <w:r w:rsidRPr="00897D76">
        <w:rPr>
          <w:rFonts w:ascii="Courier New" w:hAnsi="Courier New" w:cs="Courier New"/>
          <w:color w:val="FF0000"/>
          <w:sz w:val="32"/>
        </w:rPr>
        <w:t>be</w:t>
      </w:r>
      <w:proofErr w:type="spellEnd"/>
      <w:r w:rsidRPr="00897D76">
        <w:rPr>
          <w:rFonts w:ascii="Courier New" w:hAnsi="Courier New" w:cs="Courier New"/>
          <w:color w:val="FF0000"/>
          <w:sz w:val="32"/>
        </w:rPr>
        <w:t xml:space="preserve"> </w:t>
      </w:r>
      <w:proofErr w:type="spellStart"/>
      <w:proofErr w:type="gramStart"/>
      <w:r w:rsidRPr="00897D76">
        <w:rPr>
          <w:rFonts w:ascii="Courier New" w:hAnsi="Courier New" w:cs="Courier New"/>
          <w:color w:val="FF0000"/>
          <w:sz w:val="32"/>
        </w:rPr>
        <w:t>under</w:t>
      </w:r>
      <w:proofErr w:type="spellEnd"/>
      <w:r w:rsidRPr="00897D76">
        <w:rPr>
          <w:rFonts w:ascii="Courier New" w:hAnsi="Courier New" w:cs="Courier New"/>
          <w:color w:val="FF0000"/>
          <w:sz w:val="32"/>
        </w:rPr>
        <w:t>:</w:t>
      </w:r>
      <w:proofErr w:type="gramEnd"/>
    </w:p>
    <w:p w:rsidR="00666DF6" w:rsidRPr="00DE3DA2" w:rsidRDefault="00666DF6" w:rsidP="00666DF6">
      <w:pPr>
        <w:pBdr>
          <w:top w:val="single" w:sz="4" w:space="1" w:color="auto"/>
          <w:left w:val="single" w:sz="4" w:space="4" w:color="auto"/>
          <w:bottom w:val="single" w:sz="4" w:space="1" w:color="auto"/>
          <w:right w:val="single" w:sz="4" w:space="4" w:color="auto"/>
        </w:pBdr>
        <w:rPr>
          <w:rFonts w:ascii="Courier New" w:hAnsi="Courier New" w:cs="Courier New"/>
          <w:b/>
          <w:color w:val="FF0000"/>
          <w:sz w:val="32"/>
        </w:rPr>
      </w:pPr>
      <w:r w:rsidRPr="00DE3DA2">
        <w:rPr>
          <w:rFonts w:ascii="Courier New" w:hAnsi="Courier New" w:cs="Courier New"/>
          <w:b/>
          <w:color w:val="FF0000"/>
          <w:sz w:val="32"/>
        </w:rPr>
        <w:t>cv)</w:t>
      </w:r>
      <w:r w:rsidRPr="00DE3DA2">
        <w:rPr>
          <w:b/>
          <w:color w:val="FF0000"/>
          <w:sz w:val="32"/>
        </w:rPr>
        <w:t xml:space="preserve"> </w:t>
      </w:r>
      <w:proofErr w:type="spellStart"/>
      <w:r w:rsidRPr="00DE3DA2">
        <w:rPr>
          <w:rFonts w:ascii="Courier New" w:hAnsi="Courier New" w:cs="Courier New"/>
          <w:b/>
          <w:color w:val="FF0000"/>
          <w:sz w:val="32"/>
        </w:rPr>
        <w:t>pi@</w:t>
      </w:r>
      <w:proofErr w:type="gramStart"/>
      <w:r w:rsidRPr="00DE3DA2">
        <w:rPr>
          <w:rFonts w:ascii="Courier New" w:hAnsi="Courier New" w:cs="Courier New"/>
          <w:b/>
          <w:color w:val="FF0000"/>
          <w:sz w:val="32"/>
        </w:rPr>
        <w:t>raspberrypi</w:t>
      </w:r>
      <w:proofErr w:type="spellEnd"/>
      <w:r w:rsidRPr="00DE3DA2">
        <w:rPr>
          <w:rFonts w:ascii="Courier New" w:hAnsi="Courier New" w:cs="Courier New"/>
          <w:b/>
          <w:color w:val="FF0000"/>
          <w:sz w:val="32"/>
        </w:rPr>
        <w:t>:~</w:t>
      </w:r>
      <w:proofErr w:type="gramEnd"/>
      <w:r w:rsidRPr="00DE3DA2">
        <w:rPr>
          <w:rFonts w:ascii="Courier New" w:hAnsi="Courier New" w:cs="Courier New"/>
          <w:b/>
          <w:color w:val="FF0000"/>
          <w:sz w:val="32"/>
        </w:rPr>
        <w:t>/CNCLASER $</w:t>
      </w:r>
    </w:p>
    <w:p w:rsidR="00897D76" w:rsidRDefault="00897D76" w:rsidP="00666DF6">
      <w:r w:rsidRPr="00897D76">
        <w:t xml:space="preserve">To launch a python3 program, type the </w:t>
      </w:r>
      <w:proofErr w:type="spellStart"/>
      <w:r w:rsidRPr="00897D76">
        <w:t>path</w:t>
      </w:r>
      <w:proofErr w:type="spellEnd"/>
      <w:r w:rsidRPr="00897D76">
        <w:t xml:space="preserve"> of the python3 </w:t>
      </w:r>
      <w:proofErr w:type="spellStart"/>
      <w:r w:rsidRPr="00897D76">
        <w:t>virtual</w:t>
      </w:r>
      <w:proofErr w:type="spellEnd"/>
      <w:r w:rsidRPr="00897D76">
        <w:t xml:space="preserve"> </w:t>
      </w:r>
      <w:proofErr w:type="spellStart"/>
      <w:proofErr w:type="gramStart"/>
      <w:r w:rsidRPr="00897D76">
        <w:t>environment</w:t>
      </w:r>
      <w:proofErr w:type="spellEnd"/>
      <w:r w:rsidRPr="00897D76">
        <w:t>:</w:t>
      </w:r>
      <w:proofErr w:type="gramEnd"/>
    </w:p>
    <w:p w:rsidR="00666DF6" w:rsidRDefault="00666DF6" w:rsidP="00666DF6">
      <w:pPr>
        <w:rPr>
          <w:ins w:id="192" w:author="ludo" w:date="2019-05-04T09:41:00Z"/>
          <w:rFonts w:ascii="Consolas" w:hAnsi="Consolas" w:cs="Consolas"/>
        </w:rPr>
      </w:pPr>
      <w:r w:rsidRPr="00376F6E">
        <w:rPr>
          <w:rFonts w:ascii="Consolas" w:hAnsi="Consolas" w:cs="Consolas"/>
        </w:rPr>
        <w:t>/</w:t>
      </w:r>
      <w:del w:id="193" w:author="ludo" w:date="2019-05-04T09:39:00Z">
        <w:r w:rsidRPr="00376F6E" w:rsidDel="008E2892">
          <w:rPr>
            <w:rFonts w:ascii="Consolas" w:hAnsi="Consolas" w:cs="Consolas"/>
          </w:rPr>
          <w:delText>home/pi</w:delText>
        </w:r>
      </w:del>
      <w:ins w:id="194" w:author="ludo" w:date="2019-05-04T09:39:00Z">
        <w:r w:rsidR="008E2892">
          <w:rPr>
            <w:rFonts w:ascii="Consolas" w:hAnsi="Consolas" w:cs="Consolas"/>
          </w:rPr>
          <w:t>root</w:t>
        </w:r>
      </w:ins>
      <w:proofErr w:type="gramStart"/>
      <w:r w:rsidRPr="00376F6E">
        <w:rPr>
          <w:rFonts w:ascii="Consolas" w:hAnsi="Consolas" w:cs="Consolas"/>
        </w:rPr>
        <w:t>/</w:t>
      </w:r>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w:t>
      </w:r>
      <w:r w:rsidRPr="00376F6E">
        <w:rPr>
          <w:rFonts w:ascii="Consolas" w:hAnsi="Consolas" w:cs="Consolas"/>
        </w:rPr>
        <w:t>cv/bin/python3.5 /home/pi/CNCLASER/Main_draft.py</w:t>
      </w:r>
    </w:p>
    <w:p w:rsidR="008E2892" w:rsidRDefault="008E2892" w:rsidP="00666DF6">
      <w:ins w:id="195" w:author="ludo" w:date="2019-05-04T09:41:00Z">
        <w:r w:rsidRPr="008E2892">
          <w:t xml:space="preserve">But for </w:t>
        </w:r>
        <w:proofErr w:type="spellStart"/>
        <w:r w:rsidRPr="008E2892">
          <w:t>this</w:t>
        </w:r>
        <w:proofErr w:type="spellEnd"/>
        <w:r w:rsidRPr="008E2892">
          <w:t xml:space="preserve">, via </w:t>
        </w:r>
        <w:proofErr w:type="spellStart"/>
        <w:r w:rsidRPr="008E2892">
          <w:t>WinSCP</w:t>
        </w:r>
        <w:proofErr w:type="spellEnd"/>
        <w:r w:rsidRPr="008E2892">
          <w:t xml:space="preserve">, on the right screen, right click on the "root" directory, </w:t>
        </w:r>
        <w:proofErr w:type="spellStart"/>
        <w:r w:rsidRPr="008E2892">
          <w:t>then</w:t>
        </w:r>
        <w:proofErr w:type="spellEnd"/>
        <w:r w:rsidRPr="008E2892">
          <w:t xml:space="preserve"> "</w:t>
        </w:r>
        <w:proofErr w:type="spellStart"/>
        <w:r w:rsidRPr="008E2892">
          <w:t>properties</w:t>
        </w:r>
        <w:proofErr w:type="spellEnd"/>
        <w:r w:rsidRPr="008E2892">
          <w:t xml:space="preserve">", </w:t>
        </w:r>
        <w:proofErr w:type="spellStart"/>
        <w:r w:rsidRPr="008E2892">
          <w:t>tick</w:t>
        </w:r>
        <w:proofErr w:type="spellEnd"/>
        <w:r w:rsidRPr="008E2892">
          <w:t xml:space="preserve"> all the boxes X, R and W and "</w:t>
        </w:r>
        <w:proofErr w:type="spellStart"/>
        <w:r w:rsidRPr="008E2892">
          <w:t>apply</w:t>
        </w:r>
        <w:proofErr w:type="spellEnd"/>
        <w:r w:rsidRPr="008E2892">
          <w:t xml:space="preserve"> </w:t>
        </w:r>
        <w:proofErr w:type="spellStart"/>
        <w:r w:rsidRPr="008E2892">
          <w:t>recursively</w:t>
        </w:r>
        <w:proofErr w:type="spellEnd"/>
        <w:proofErr w:type="gramStart"/>
        <w:r w:rsidRPr="008E2892">
          <w:t xml:space="preserve"> ....</w:t>
        </w:r>
        <w:proofErr w:type="gramEnd"/>
        <w:r w:rsidRPr="008E2892">
          <w:t xml:space="preserve"> », </w:t>
        </w:r>
        <w:proofErr w:type="spellStart"/>
        <w:r w:rsidRPr="008E2892">
          <w:t>Then</w:t>
        </w:r>
        <w:proofErr w:type="spellEnd"/>
        <w:r w:rsidRPr="008E2892">
          <w:t>« ok »</w:t>
        </w:r>
      </w:ins>
    </w:p>
    <w:p w:rsidR="00666DF6" w:rsidRPr="00A94A73" w:rsidRDefault="00666DF6" w:rsidP="00666DF6">
      <w:pPr>
        <w:pStyle w:val="Titre1"/>
        <w:rPr>
          <w:rStyle w:val="lev"/>
          <w:b w:val="0"/>
          <w:bCs w:val="0"/>
        </w:rPr>
      </w:pPr>
      <w:proofErr w:type="spellStart"/>
      <w:proofErr w:type="gramStart"/>
      <w:r w:rsidRPr="00A94A73">
        <w:rPr>
          <w:rStyle w:val="lev"/>
          <w:b w:val="0"/>
          <w:bCs w:val="0"/>
        </w:rPr>
        <w:t>imutils</w:t>
      </w:r>
      <w:proofErr w:type="spellEnd"/>
      <w:proofErr w:type="gramEnd"/>
    </w:p>
    <w:p w:rsidR="00666DF6" w:rsidRPr="00A50A43" w:rsidRDefault="00666DF6" w:rsidP="00666DF6">
      <w:pPr>
        <w:pStyle w:val="PrformatHTML"/>
        <w:rPr>
          <w:rStyle w:val="CodeHTML"/>
        </w:rPr>
      </w:pPr>
      <w:r>
        <w:rPr>
          <w:rStyle w:val="CodeHTML"/>
        </w:rPr>
        <w:t xml:space="preserve">$ </w:t>
      </w:r>
      <w:r w:rsidRPr="00A50A43">
        <w:rPr>
          <w:rStyle w:val="CodeHTML"/>
        </w:rPr>
        <w:t>pip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imutils</w:t>
      </w:r>
      <w:proofErr w:type="spellEnd"/>
    </w:p>
    <w:p w:rsidR="00666DF6" w:rsidRDefault="00666DF6" w:rsidP="00666DF6">
      <w:pPr>
        <w:rPr>
          <w:rStyle w:val="lev"/>
          <w:b w:val="0"/>
        </w:rPr>
      </w:pPr>
      <w:r>
        <w:rPr>
          <w:noProof/>
        </w:rPr>
        <w:drawing>
          <wp:inline distT="0" distB="0" distL="0" distR="0" wp14:anchorId="59CDBE7E" wp14:editId="4511DC70">
            <wp:extent cx="5760720" cy="1724660"/>
            <wp:effectExtent l="0" t="0" r="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2466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numpy</w:t>
      </w:r>
      <w:proofErr w:type="spellEnd"/>
      <w:proofErr w:type="gramEnd"/>
    </w:p>
    <w:p w:rsidR="00666DF6" w:rsidRDefault="00666DF6" w:rsidP="00666DF6">
      <w:pPr>
        <w:pStyle w:val="PrformatHTML"/>
        <w:rPr>
          <w:rStyle w:val="CodeHTML"/>
        </w:rPr>
      </w:pPr>
      <w:r>
        <w:rPr>
          <w:rStyle w:val="CodeHTML"/>
        </w:rPr>
        <w:t>$ p</w:t>
      </w:r>
      <w:r w:rsidRPr="00A50A43">
        <w:rPr>
          <w:rStyle w:val="CodeHTML"/>
        </w:rPr>
        <w:t>ip</w:t>
      </w:r>
      <w:r>
        <w:rPr>
          <w:rStyle w:val="CodeHTML"/>
        </w:rPr>
        <w:t>3</w:t>
      </w:r>
      <w:r w:rsidRPr="00A50A43">
        <w:rPr>
          <w:rStyle w:val="CodeHTML"/>
        </w:rPr>
        <w:t xml:space="preserve"> </w:t>
      </w:r>
      <w:proofErr w:type="spellStart"/>
      <w:r w:rsidRPr="00A50A43">
        <w:rPr>
          <w:rStyle w:val="CodeHTML"/>
        </w:rPr>
        <w:t>install</w:t>
      </w:r>
      <w:proofErr w:type="spellEnd"/>
      <w:r w:rsidRPr="00A50A43">
        <w:rPr>
          <w:rStyle w:val="CodeHTML"/>
        </w:rPr>
        <w:t xml:space="preserve"> </w:t>
      </w:r>
      <w:proofErr w:type="spellStart"/>
      <w:r w:rsidRPr="00A50A43">
        <w:rPr>
          <w:rStyle w:val="CodeHTML"/>
        </w:rPr>
        <w:t>numpy</w:t>
      </w:r>
      <w:proofErr w:type="spellEnd"/>
    </w:p>
    <w:p w:rsidR="00666DF6" w:rsidRDefault="00666DF6" w:rsidP="00666DF6">
      <w:pPr>
        <w:rPr>
          <w:rStyle w:val="lev"/>
          <w:b w:val="0"/>
        </w:rPr>
      </w:pPr>
      <w:r>
        <w:rPr>
          <w:noProof/>
        </w:rPr>
        <w:drawing>
          <wp:inline distT="0" distB="0" distL="0" distR="0" wp14:anchorId="59428768" wp14:editId="68518F00">
            <wp:extent cx="5760720" cy="1993900"/>
            <wp:effectExtent l="0" t="0" r="0" b="635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93900"/>
                    </a:xfrm>
                    <a:prstGeom prst="rect">
                      <a:avLst/>
                    </a:prstGeom>
                  </pic:spPr>
                </pic:pic>
              </a:graphicData>
            </a:graphic>
          </wp:inline>
        </w:drawing>
      </w:r>
    </w:p>
    <w:p w:rsidR="00666DF6" w:rsidRPr="00A94A73" w:rsidRDefault="00666DF6" w:rsidP="00666DF6">
      <w:pPr>
        <w:pStyle w:val="Titre1"/>
        <w:rPr>
          <w:rStyle w:val="lev"/>
          <w:b w:val="0"/>
          <w:bCs w:val="0"/>
        </w:rPr>
      </w:pPr>
      <w:proofErr w:type="spellStart"/>
      <w:proofErr w:type="gramStart"/>
      <w:r w:rsidRPr="00A94A73">
        <w:rPr>
          <w:rStyle w:val="lev"/>
          <w:b w:val="0"/>
          <w:bCs w:val="0"/>
        </w:rPr>
        <w:t>pexpect</w:t>
      </w:r>
      <w:proofErr w:type="spellEnd"/>
      <w:proofErr w:type="gramEnd"/>
    </w:p>
    <w:p w:rsidR="00666DF6" w:rsidRDefault="00666DF6" w:rsidP="00666DF6">
      <w:pPr>
        <w:pStyle w:val="PrformatHTML"/>
        <w:rPr>
          <w:rStyle w:val="CodeHTML"/>
          <w:bCs/>
        </w:rPr>
      </w:pPr>
      <w:r w:rsidRPr="00FE76FC">
        <w:rPr>
          <w:rStyle w:val="CodeHTML"/>
        </w:rPr>
        <w:t>$ pip</w:t>
      </w:r>
      <w:r>
        <w:rPr>
          <w:rStyle w:val="CodeHTML"/>
        </w:rPr>
        <w:t>3</w:t>
      </w:r>
      <w:r w:rsidRPr="00FE76FC">
        <w:rPr>
          <w:rStyle w:val="CodeHTML"/>
        </w:rPr>
        <w:t xml:space="preserve"> </w:t>
      </w:r>
      <w:proofErr w:type="spellStart"/>
      <w:r w:rsidRPr="00FE76FC">
        <w:rPr>
          <w:rStyle w:val="CodeHTML"/>
        </w:rPr>
        <w:t>install</w:t>
      </w:r>
      <w:proofErr w:type="spellEnd"/>
      <w:r w:rsidRPr="00FE76FC">
        <w:rPr>
          <w:rStyle w:val="CodeHTML"/>
        </w:rPr>
        <w:t xml:space="preserve"> </w:t>
      </w:r>
      <w:proofErr w:type="spellStart"/>
      <w:r w:rsidRPr="00FE76FC">
        <w:rPr>
          <w:rStyle w:val="CodeHTML"/>
          <w:bCs/>
        </w:rPr>
        <w:t>pexpect</w:t>
      </w:r>
      <w:proofErr w:type="spellEnd"/>
    </w:p>
    <w:p w:rsidR="00666DF6" w:rsidRPr="00FE76FC" w:rsidRDefault="00666DF6" w:rsidP="00666DF6">
      <w:pPr>
        <w:pStyle w:val="PrformatHTML"/>
        <w:rPr>
          <w:rStyle w:val="CodeHTML"/>
          <w:b/>
          <w:bCs/>
        </w:rPr>
      </w:pPr>
      <w:r>
        <w:rPr>
          <w:noProof/>
        </w:rPr>
        <w:lastRenderedPageBreak/>
        <w:drawing>
          <wp:inline distT="0" distB="0" distL="0" distR="0" wp14:anchorId="1BE7D442" wp14:editId="27C6B8FA">
            <wp:extent cx="5760720" cy="2277110"/>
            <wp:effectExtent l="0" t="0" r="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277110"/>
                    </a:xfrm>
                    <a:prstGeom prst="rect">
                      <a:avLst/>
                    </a:prstGeom>
                  </pic:spPr>
                </pic:pic>
              </a:graphicData>
            </a:graphic>
          </wp:inline>
        </w:drawing>
      </w:r>
    </w:p>
    <w:p w:rsidR="00666DF6" w:rsidRDefault="00666DF6" w:rsidP="00666DF6">
      <w:pPr>
        <w:pStyle w:val="PrformatHTML"/>
        <w:rPr>
          <w:rStyle w:val="CodeHTML"/>
          <w:bCs/>
        </w:rPr>
      </w:pPr>
    </w:p>
    <w:p w:rsidR="00666DF6" w:rsidRPr="00A94A73" w:rsidRDefault="00666DF6" w:rsidP="00666DF6">
      <w:pPr>
        <w:pStyle w:val="Titre1"/>
        <w:rPr>
          <w:rStyle w:val="lev"/>
          <w:b w:val="0"/>
          <w:bCs w:val="0"/>
        </w:rPr>
      </w:pPr>
      <w:proofErr w:type="spellStart"/>
      <w:r w:rsidRPr="00A94A73">
        <w:rPr>
          <w:rStyle w:val="lev"/>
          <w:b w:val="0"/>
          <w:bCs w:val="0"/>
        </w:rPr>
        <w:t>PyUSB</w:t>
      </w:r>
      <w:proofErr w:type="spellEnd"/>
      <w:r w:rsidRPr="00A94A73">
        <w:rPr>
          <w:rStyle w:val="lev"/>
          <w:b w:val="0"/>
          <w:bCs w:val="0"/>
        </w:rPr>
        <w:t xml:space="preserve"> et </w:t>
      </w:r>
      <w:proofErr w:type="spellStart"/>
      <w:r w:rsidRPr="00A94A73">
        <w:rPr>
          <w:rStyle w:val="lev"/>
          <w:b w:val="0"/>
          <w:bCs w:val="0"/>
        </w:rPr>
        <w:t>cie</w:t>
      </w:r>
      <w:proofErr w:type="spellEnd"/>
    </w:p>
    <w:p w:rsidR="00666DF6" w:rsidRPr="00754AC2" w:rsidRDefault="00060EC0" w:rsidP="00666DF6">
      <w:pPr>
        <w:pStyle w:val="PrformatHTML"/>
        <w:rPr>
          <w:rStyle w:val="CodeHTML"/>
          <w:bCs/>
        </w:rPr>
      </w:pPr>
      <w:hyperlink r:id="rId42" w:history="1">
        <w:r w:rsidR="00666DF6" w:rsidRPr="00754AC2">
          <w:rPr>
            <w:rStyle w:val="Lienhypertexte"/>
            <w:bCs/>
          </w:rPr>
          <w:t>https://github.com/pyusb/pyusb</w:t>
        </w:r>
      </w:hyperlink>
    </w:p>
    <w:p w:rsidR="00666DF6" w:rsidRPr="00754AC2" w:rsidRDefault="00666DF6" w:rsidP="00666DF6">
      <w:pPr>
        <w:pStyle w:val="PrformatHTML"/>
        <w:rPr>
          <w:rStyle w:val="CodeHTML"/>
          <w:bCs/>
        </w:rPr>
      </w:pPr>
    </w:p>
    <w:p w:rsidR="00666DF6" w:rsidRDefault="00666DF6" w:rsidP="00666DF6">
      <w:pPr>
        <w:pStyle w:val="PrformatHTML"/>
        <w:rPr>
          <w:rStyle w:val="CodeHTML"/>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pyusb</w:t>
      </w:r>
      <w:proofErr w:type="spellEnd"/>
    </w:p>
    <w:p w:rsidR="00666DF6" w:rsidRDefault="00666DF6" w:rsidP="00666DF6">
      <w:pPr>
        <w:pStyle w:val="PrformatHTML"/>
        <w:rPr>
          <w:rStyle w:val="CodeHTML"/>
          <w:bCs/>
        </w:rPr>
      </w:pPr>
    </w:p>
    <w:p w:rsidR="00666DF6" w:rsidRPr="00754AC2" w:rsidRDefault="00897D76" w:rsidP="00666DF6">
      <w:pPr>
        <w:pStyle w:val="PrformatHTML"/>
        <w:rPr>
          <w:rStyle w:val="CodeHTML"/>
          <w:b/>
          <w:bCs/>
        </w:rPr>
      </w:pPr>
      <w:r>
        <w:rPr>
          <w:rStyle w:val="CodeHTML"/>
          <w:b/>
          <w:bCs/>
        </w:rPr>
        <w:t>And</w:t>
      </w:r>
      <w:r w:rsidR="00666DF6" w:rsidRPr="00754AC2">
        <w:rPr>
          <w:rStyle w:val="CodeHTML"/>
          <w:b/>
          <w:bCs/>
        </w:rPr>
        <w:t> :</w:t>
      </w:r>
    </w:p>
    <w:p w:rsidR="00666DF6" w:rsidRPr="00754AC2" w:rsidRDefault="00666DF6" w:rsidP="00666DF6">
      <w:pPr>
        <w:pStyle w:val="PrformatHTML"/>
      </w:pPr>
      <w:r>
        <w:t xml:space="preserve">$ </w:t>
      </w:r>
      <w:proofErr w:type="spellStart"/>
      <w:r>
        <w:t>sudo</w:t>
      </w:r>
      <w:proofErr w:type="spellEnd"/>
      <w:r>
        <w:t xml:space="preserve"> </w:t>
      </w:r>
      <w:r w:rsidRPr="00754AC2">
        <w:t xml:space="preserve">apt-get </w:t>
      </w:r>
      <w:proofErr w:type="spellStart"/>
      <w:r w:rsidRPr="00754AC2">
        <w:t>install</w:t>
      </w:r>
      <w:proofErr w:type="spellEnd"/>
      <w:r w:rsidRPr="00754AC2">
        <w:t xml:space="preserve"> </w:t>
      </w:r>
      <w:proofErr w:type="spellStart"/>
      <w:r w:rsidRPr="00754AC2">
        <w:t>usbmount</w:t>
      </w:r>
      <w:proofErr w:type="spellEnd"/>
    </w:p>
    <w:p w:rsidR="00666DF6" w:rsidRPr="00081F77" w:rsidRDefault="00666DF6" w:rsidP="00666DF6">
      <w:pPr>
        <w:pStyle w:val="PrformatHTML"/>
        <w:rPr>
          <w:bCs/>
        </w:rPr>
      </w:pPr>
      <w:r>
        <w:rPr>
          <w:rStyle w:val="CodeHTML"/>
          <w:bCs/>
        </w:rPr>
        <w:t xml:space="preserve">$ </w:t>
      </w:r>
      <w:r w:rsidRPr="00754AC2">
        <w:rPr>
          <w:rStyle w:val="CodeHTML"/>
          <w:bCs/>
        </w:rPr>
        <w:t>pip</w:t>
      </w:r>
      <w:r>
        <w:rPr>
          <w:rStyle w:val="CodeHTML"/>
          <w:bCs/>
        </w:rPr>
        <w:t>3</w:t>
      </w:r>
      <w:r w:rsidRPr="00754AC2">
        <w:rPr>
          <w:rStyle w:val="CodeHTML"/>
          <w:bCs/>
        </w:rPr>
        <w:t xml:space="preserve"> </w:t>
      </w:r>
      <w:proofErr w:type="spellStart"/>
      <w:r w:rsidRPr="00754AC2">
        <w:rPr>
          <w:rStyle w:val="CodeHTML"/>
          <w:bCs/>
        </w:rPr>
        <w:t>install</w:t>
      </w:r>
      <w:proofErr w:type="spellEnd"/>
      <w:r w:rsidRPr="00754AC2">
        <w:rPr>
          <w:rStyle w:val="CodeHTML"/>
          <w:bCs/>
        </w:rPr>
        <w:t xml:space="preserve"> </w:t>
      </w:r>
      <w:proofErr w:type="spellStart"/>
      <w:r w:rsidRPr="00754AC2">
        <w:rPr>
          <w:rStyle w:val="CodeHTML"/>
          <w:bCs/>
        </w:rPr>
        <w:t>pyudev</w:t>
      </w:r>
      <w:proofErr w:type="spellEnd"/>
    </w:p>
    <w:p w:rsidR="00666DF6" w:rsidRPr="00754AC2" w:rsidRDefault="00666DF6" w:rsidP="00666DF6">
      <w:pPr>
        <w:pStyle w:val="PrformatHTML"/>
        <w:rPr>
          <w:rStyle w:val="CodeHTML"/>
          <w:bCs/>
        </w:rPr>
      </w:pPr>
    </w:p>
    <w:p w:rsidR="00666DF6" w:rsidRPr="00CD0512" w:rsidRDefault="00897D76" w:rsidP="00666DF6">
      <w:pPr>
        <w:rPr>
          <w:iCs/>
        </w:rPr>
      </w:pPr>
      <w:r w:rsidRPr="00897D76">
        <w:rPr>
          <w:iCs/>
        </w:rPr>
        <w:t xml:space="preserve">Under </w:t>
      </w:r>
      <w:proofErr w:type="spellStart"/>
      <w:r w:rsidRPr="00897D76">
        <w:rPr>
          <w:iCs/>
        </w:rPr>
        <w:t>WinSCP</w:t>
      </w:r>
      <w:proofErr w:type="spellEnd"/>
      <w:r w:rsidRPr="00897D76">
        <w:rPr>
          <w:iCs/>
        </w:rPr>
        <w:t>, go to /lib/</w:t>
      </w:r>
      <w:proofErr w:type="spellStart"/>
      <w:r w:rsidRPr="00897D76">
        <w:rPr>
          <w:iCs/>
        </w:rPr>
        <w:t>systemd</w:t>
      </w:r>
      <w:proofErr w:type="spellEnd"/>
      <w:r w:rsidRPr="00897D76">
        <w:rPr>
          <w:iCs/>
        </w:rPr>
        <w:t>/system/</w:t>
      </w:r>
      <w:proofErr w:type="spellStart"/>
      <w:r w:rsidRPr="00897D76">
        <w:rPr>
          <w:iCs/>
        </w:rPr>
        <w:t>systemd-udevd.service</w:t>
      </w:r>
      <w:proofErr w:type="spellEnd"/>
      <w:r w:rsidRPr="00897D76">
        <w:rPr>
          <w:iCs/>
        </w:rPr>
        <w:t xml:space="preserve"> to </w:t>
      </w:r>
      <w:proofErr w:type="spellStart"/>
      <w:r w:rsidRPr="00897D76">
        <w:rPr>
          <w:iCs/>
        </w:rPr>
        <w:t>modify</w:t>
      </w:r>
      <w:proofErr w:type="spellEnd"/>
      <w:r w:rsidRPr="00897D76">
        <w:rPr>
          <w:iCs/>
        </w:rPr>
        <w:t xml:space="preserve"> </w:t>
      </w:r>
      <w:proofErr w:type="spellStart"/>
      <w:r w:rsidRPr="00897D76">
        <w:rPr>
          <w:iCs/>
        </w:rPr>
        <w:t>this</w:t>
      </w:r>
      <w:proofErr w:type="spellEnd"/>
      <w:r w:rsidRPr="00897D76">
        <w:rPr>
          <w:iCs/>
        </w:rPr>
        <w:t xml:space="preserve"> file by </w:t>
      </w:r>
      <w:proofErr w:type="spellStart"/>
      <w:proofErr w:type="gramStart"/>
      <w:r w:rsidRPr="00897D76">
        <w:rPr>
          <w:iCs/>
        </w:rPr>
        <w:t>changing</w:t>
      </w:r>
      <w:proofErr w:type="spellEnd"/>
      <w:r w:rsidRPr="00897D76">
        <w:rPr>
          <w:iCs/>
        </w:rPr>
        <w:t>:</w:t>
      </w:r>
      <w:proofErr w:type="gramEnd"/>
      <w:r w:rsidRPr="00897D76">
        <w:rPr>
          <w:iCs/>
        </w:rPr>
        <w:t xml:space="preserve"> </w:t>
      </w:r>
      <w:proofErr w:type="spellStart"/>
      <w:r w:rsidRPr="00897D76">
        <w:rPr>
          <w:iCs/>
        </w:rPr>
        <w:t>MountFlags</w:t>
      </w:r>
      <w:proofErr w:type="spellEnd"/>
      <w:r w:rsidRPr="00897D76">
        <w:rPr>
          <w:iCs/>
        </w:rPr>
        <w:t xml:space="preserve"> = slave to </w:t>
      </w:r>
      <w:proofErr w:type="spellStart"/>
      <w:r w:rsidRPr="00897D76">
        <w:rPr>
          <w:iCs/>
        </w:rPr>
        <w:t>MountFlags</w:t>
      </w:r>
      <w:proofErr w:type="spellEnd"/>
      <w:r w:rsidRPr="00897D76">
        <w:rPr>
          <w:iCs/>
        </w:rPr>
        <w:t xml:space="preserve"> = </w:t>
      </w:r>
      <w:proofErr w:type="spellStart"/>
      <w:r w:rsidRPr="00897D76">
        <w:rPr>
          <w:iCs/>
        </w:rPr>
        <w:t>shared</w:t>
      </w:r>
      <w:proofErr w:type="spellEnd"/>
    </w:p>
    <w:p w:rsidR="00666DF6" w:rsidRDefault="00666DF6" w:rsidP="00666DF6">
      <w:pPr>
        <w:pStyle w:val="PrformatHTML"/>
        <w:rPr>
          <w:rStyle w:val="Accentuation"/>
          <w:rFonts w:asciiTheme="minorHAnsi" w:eastAsiaTheme="majorEastAsia" w:hAnsiTheme="minorHAnsi"/>
        </w:rPr>
      </w:pPr>
      <w:r>
        <w:rPr>
          <w:noProof/>
        </w:rPr>
        <w:drawing>
          <wp:inline distT="0" distB="0" distL="0" distR="0" wp14:anchorId="0DB30FDD" wp14:editId="297437E0">
            <wp:extent cx="3990975" cy="2828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975" cy="2828925"/>
                    </a:xfrm>
                    <a:prstGeom prst="rect">
                      <a:avLst/>
                    </a:prstGeom>
                  </pic:spPr>
                </pic:pic>
              </a:graphicData>
            </a:graphic>
          </wp:inline>
        </w:drawing>
      </w:r>
    </w:p>
    <w:p w:rsidR="00666DF6" w:rsidRDefault="00666DF6" w:rsidP="00666DF6">
      <w:pPr>
        <w:pStyle w:val="PrformatHTML"/>
        <w:rPr>
          <w:rStyle w:val="Accentuation"/>
          <w:rFonts w:asciiTheme="minorHAnsi" w:eastAsiaTheme="majorEastAsia" w:hAnsiTheme="minorHAnsi"/>
        </w:rPr>
      </w:pPr>
    </w:p>
    <w:p w:rsidR="00897D76" w:rsidRPr="00754AC2" w:rsidRDefault="00897D76" w:rsidP="00897D76">
      <w:pPr>
        <w:pStyle w:val="PrformatHTML"/>
        <w:pBdr>
          <w:top w:val="single" w:sz="4" w:space="1" w:color="auto"/>
          <w:left w:val="single" w:sz="4" w:space="4" w:color="auto"/>
          <w:bottom w:val="single" w:sz="4" w:space="1" w:color="auto"/>
          <w:right w:val="single" w:sz="4" w:space="4" w:color="auto"/>
        </w:pBdr>
        <w:rPr>
          <w:rStyle w:val="Accentuation"/>
          <w:rFonts w:asciiTheme="minorHAnsi" w:eastAsiaTheme="majorEastAsia" w:hAnsiTheme="minorHAnsi"/>
        </w:rPr>
      </w:pPr>
      <w:r>
        <w:rPr>
          <w:rStyle w:val="Accentuation"/>
          <w:rFonts w:asciiTheme="minorHAnsi" w:eastAsiaTheme="majorEastAsia" w:hAnsiTheme="minorHAnsi"/>
        </w:rPr>
        <w:t>Liens utiles</w:t>
      </w:r>
    </w:p>
    <w:p w:rsidR="00666DF6" w:rsidRPr="00754AC2" w:rsidRDefault="00060EC0" w:rsidP="00897D76">
      <w:pPr>
        <w:pStyle w:val="PrformatHTML"/>
        <w:pBdr>
          <w:top w:val="single" w:sz="4" w:space="1" w:color="auto"/>
          <w:left w:val="single" w:sz="4" w:space="4" w:color="auto"/>
          <w:bottom w:val="single" w:sz="4" w:space="1" w:color="auto"/>
          <w:right w:val="single" w:sz="4" w:space="4" w:color="auto"/>
        </w:pBdr>
        <w:rPr>
          <w:rStyle w:val="CodeHTML"/>
          <w:rFonts w:asciiTheme="minorHAnsi" w:hAnsiTheme="minorHAnsi"/>
          <w:bCs/>
        </w:rPr>
      </w:pPr>
      <w:hyperlink r:id="rId43" w:history="1">
        <w:r w:rsidR="00666DF6" w:rsidRPr="00754AC2">
          <w:rPr>
            <w:rStyle w:val="Lienhypertexte"/>
            <w:rFonts w:asciiTheme="minorHAnsi" w:hAnsiTheme="minorHAnsi"/>
            <w:bCs/>
          </w:rPr>
          <w:t>https://vivekanandxyz.wordpress.com/2017/12/29/detecting-and-automatically-mounting-pendrive-on-raspbian-stretch-lite/</w:t>
        </w:r>
      </w:hyperlink>
    </w:p>
    <w:p w:rsidR="00666DF6" w:rsidRDefault="00060EC0" w:rsidP="00897D76">
      <w:pPr>
        <w:pBdr>
          <w:top w:val="single" w:sz="4" w:space="1" w:color="auto"/>
          <w:left w:val="single" w:sz="4" w:space="4" w:color="auto"/>
          <w:bottom w:val="single" w:sz="4" w:space="1" w:color="auto"/>
          <w:right w:val="single" w:sz="4" w:space="4" w:color="auto"/>
        </w:pBdr>
        <w:rPr>
          <w:iCs/>
        </w:rPr>
      </w:pPr>
      <w:hyperlink r:id="rId44" w:history="1">
        <w:r w:rsidR="00666DF6" w:rsidRPr="00CD0512">
          <w:rPr>
            <w:iCs/>
            <w:color w:val="2F5496" w:themeColor="accent1" w:themeShade="BF"/>
          </w:rPr>
          <w:t>https://www.axllent.org/docs/view/auto-mounting-usb-storage/</w:t>
        </w:r>
      </w:hyperlink>
    </w:p>
    <w:p w:rsidR="00666DF6" w:rsidRPr="00C358BC" w:rsidRDefault="00666DF6" w:rsidP="00666DF6">
      <w:pPr>
        <w:pStyle w:val="NormalWeb"/>
      </w:pPr>
      <w:r w:rsidRPr="00C358BC">
        <w:t>Auto-</w:t>
      </w:r>
      <w:proofErr w:type="spellStart"/>
      <w:r w:rsidRPr="00C358BC">
        <w:t>mounting</w:t>
      </w:r>
      <w:proofErr w:type="spellEnd"/>
      <w:r w:rsidRPr="00C358BC">
        <w:t xml:space="preserve"> </w:t>
      </w:r>
      <w:proofErr w:type="spellStart"/>
      <w:r w:rsidRPr="00C358BC">
        <w:t>external</w:t>
      </w:r>
      <w:proofErr w:type="spellEnd"/>
      <w:r w:rsidRPr="00C358BC">
        <w:t xml:space="preserve"> USB </w:t>
      </w:r>
      <w:proofErr w:type="spellStart"/>
      <w:r w:rsidRPr="00C358BC">
        <w:t>devices</w:t>
      </w:r>
      <w:proofErr w:type="spellEnd"/>
      <w:r w:rsidRPr="00C358BC">
        <w:t xml:space="preserve"> can </w:t>
      </w:r>
      <w:proofErr w:type="spellStart"/>
      <w:r w:rsidRPr="00C358BC">
        <w:t>be</w:t>
      </w:r>
      <w:proofErr w:type="spellEnd"/>
      <w:r w:rsidRPr="00C358BC">
        <w:t xml:space="preserve"> </w:t>
      </w:r>
      <w:proofErr w:type="spellStart"/>
      <w:r w:rsidRPr="00C358BC">
        <w:t>very</w:t>
      </w:r>
      <w:proofErr w:type="spellEnd"/>
      <w:r w:rsidRPr="00C358BC">
        <w:t xml:space="preserve"> </w:t>
      </w:r>
      <w:proofErr w:type="spellStart"/>
      <w:r w:rsidRPr="00C358BC">
        <w:t>handy</w:t>
      </w:r>
      <w:proofErr w:type="spellEnd"/>
      <w:r w:rsidRPr="00C358BC">
        <w:t xml:space="preserve">, </w:t>
      </w:r>
      <w:proofErr w:type="spellStart"/>
      <w:r w:rsidRPr="00C358BC">
        <w:t>especially</w:t>
      </w:r>
      <w:proofErr w:type="spellEnd"/>
      <w:r w:rsidRPr="00C358BC">
        <w:t xml:space="preserve"> </w:t>
      </w:r>
      <w:proofErr w:type="spellStart"/>
      <w:r w:rsidRPr="00C358BC">
        <w:t>when</w:t>
      </w:r>
      <w:proofErr w:type="spellEnd"/>
      <w:r w:rsidRPr="00C358BC">
        <w:t xml:space="preserve"> </w:t>
      </w:r>
      <w:proofErr w:type="spellStart"/>
      <w:r w:rsidRPr="00C358BC">
        <w:t>using</w:t>
      </w:r>
      <w:proofErr w:type="spellEnd"/>
      <w:r w:rsidRPr="00C358BC">
        <w:t xml:space="preserve"> </w:t>
      </w:r>
      <w:proofErr w:type="spellStart"/>
      <w:r w:rsidRPr="00C358BC">
        <w:t>headless</w:t>
      </w:r>
      <w:proofErr w:type="spellEnd"/>
      <w:r w:rsidRPr="00C358BC">
        <w:t xml:space="preserve"> (no GUI) servers, or in </w:t>
      </w:r>
      <w:proofErr w:type="spellStart"/>
      <w:r w:rsidRPr="00C358BC">
        <w:t>my</w:t>
      </w:r>
      <w:proofErr w:type="spellEnd"/>
      <w:r w:rsidRPr="00C358BC">
        <w:t xml:space="preserve"> case </w:t>
      </w:r>
      <w:proofErr w:type="gramStart"/>
      <w:r w:rsidRPr="00C358BC">
        <w:t>a</w:t>
      </w:r>
      <w:proofErr w:type="gramEnd"/>
      <w:r w:rsidRPr="00C358BC">
        <w:t xml:space="preserve"> Raspberry Pi. A simple </w:t>
      </w:r>
      <w:proofErr w:type="spellStart"/>
      <w:r w:rsidRPr="00C358BC">
        <w:t>udev</w:t>
      </w:r>
      <w:proofErr w:type="spellEnd"/>
      <w:r w:rsidRPr="00C358BC">
        <w:t xml:space="preserve"> script </w:t>
      </w:r>
      <w:proofErr w:type="spellStart"/>
      <w:r w:rsidRPr="00C358BC">
        <w:t>is</w:t>
      </w:r>
      <w:proofErr w:type="spellEnd"/>
      <w:r w:rsidRPr="00C358BC">
        <w:t xml:space="preserve"> all </w:t>
      </w:r>
      <w:proofErr w:type="spellStart"/>
      <w:r w:rsidRPr="00C358BC">
        <w:t>that</w:t>
      </w:r>
      <w:proofErr w:type="spellEnd"/>
      <w:r w:rsidRPr="00C358BC">
        <w:t xml:space="preserve"> </w:t>
      </w:r>
      <w:proofErr w:type="spellStart"/>
      <w:r w:rsidRPr="00C358BC">
        <w:t>is</w:t>
      </w:r>
      <w:proofErr w:type="spellEnd"/>
      <w:r w:rsidRPr="00C358BC">
        <w:t xml:space="preserve"> </w:t>
      </w:r>
      <w:proofErr w:type="spellStart"/>
      <w:r w:rsidRPr="00C358BC">
        <w:t>needed</w:t>
      </w:r>
      <w:proofErr w:type="spellEnd"/>
      <w:r w:rsidRPr="00C358BC">
        <w:t xml:space="preserve">, and </w:t>
      </w:r>
      <w:proofErr w:type="spellStart"/>
      <w:r w:rsidRPr="00C358BC">
        <w:lastRenderedPageBreak/>
        <w:t>assumed</w:t>
      </w:r>
      <w:proofErr w:type="spellEnd"/>
      <w:r w:rsidRPr="00C358BC">
        <w:t xml:space="preserve"> </w:t>
      </w:r>
      <w:proofErr w:type="spellStart"/>
      <w:r w:rsidRPr="00C358BC">
        <w:t>that</w:t>
      </w:r>
      <w:proofErr w:type="spellEnd"/>
      <w:r w:rsidRPr="00C358BC">
        <w:t xml:space="preserve"> </w:t>
      </w:r>
      <w:proofErr w:type="spellStart"/>
      <w:r w:rsidRPr="00C358BC">
        <w:t>any</w:t>
      </w:r>
      <w:proofErr w:type="spellEnd"/>
      <w:r w:rsidRPr="00C358BC">
        <w:t xml:space="preserve"> </w:t>
      </w:r>
      <w:proofErr w:type="spellStart"/>
      <w:r w:rsidRPr="00C358BC">
        <w:t>external</w:t>
      </w:r>
      <w:proofErr w:type="spellEnd"/>
      <w:r w:rsidRPr="00C358BC">
        <w:t xml:space="preserve"> </w:t>
      </w:r>
      <w:proofErr w:type="spellStart"/>
      <w:r w:rsidRPr="00C358BC">
        <w:t>storage</w:t>
      </w:r>
      <w:proofErr w:type="spellEnd"/>
      <w:r w:rsidRPr="00C358BC">
        <w:t xml:space="preserve"> </w:t>
      </w:r>
      <w:proofErr w:type="spellStart"/>
      <w:r w:rsidRPr="00C358BC">
        <w:t>device</w:t>
      </w:r>
      <w:proofErr w:type="spellEnd"/>
      <w:r w:rsidRPr="00C358BC">
        <w:t xml:space="preserve"> </w:t>
      </w:r>
      <w:proofErr w:type="spellStart"/>
      <w:r w:rsidRPr="00C358BC">
        <w:t>connected</w:t>
      </w:r>
      <w:proofErr w:type="spellEnd"/>
      <w:r w:rsidRPr="00C358BC">
        <w:t xml:space="preserve"> via USB </w:t>
      </w:r>
      <w:proofErr w:type="spellStart"/>
      <w:r w:rsidRPr="00C358BC">
        <w:t>will</w:t>
      </w:r>
      <w:proofErr w:type="spellEnd"/>
      <w:r w:rsidRPr="00C358BC">
        <w:t xml:space="preserve"> </w:t>
      </w:r>
      <w:proofErr w:type="spellStart"/>
      <w:r w:rsidRPr="00C358BC">
        <w:t>need</w:t>
      </w:r>
      <w:proofErr w:type="spellEnd"/>
      <w:r w:rsidRPr="00C358BC">
        <w:t xml:space="preserve"> to </w:t>
      </w:r>
      <w:proofErr w:type="spellStart"/>
      <w:r w:rsidRPr="00C358BC">
        <w:t>be</w:t>
      </w:r>
      <w:proofErr w:type="spellEnd"/>
      <w:r w:rsidRPr="00C358BC">
        <w:t xml:space="preserve"> </w:t>
      </w:r>
      <w:proofErr w:type="spellStart"/>
      <w:r w:rsidRPr="00C358BC">
        <w:t>mounted</w:t>
      </w:r>
      <w:proofErr w:type="spellEnd"/>
      <w:r w:rsidRPr="00C358BC">
        <w:t xml:space="preserve"> </w:t>
      </w:r>
      <w:proofErr w:type="spellStart"/>
      <w:r w:rsidRPr="00C358BC">
        <w:t>automatically</w:t>
      </w:r>
      <w:proofErr w:type="spellEnd"/>
      <w:r w:rsidRPr="00C358BC">
        <w:t xml:space="preserve"> in a </w:t>
      </w:r>
      <w:proofErr w:type="spellStart"/>
      <w:r w:rsidRPr="00C358BC">
        <w:t>subdirectory</w:t>
      </w:r>
      <w:proofErr w:type="spellEnd"/>
      <w:r w:rsidRPr="00C358BC">
        <w:t xml:space="preserve"> of </w:t>
      </w:r>
      <w:r w:rsidRPr="00C358BC">
        <w:rPr>
          <w:rFonts w:ascii="Courier New" w:hAnsi="Courier New" w:cs="Courier New"/>
          <w:sz w:val="20"/>
          <w:szCs w:val="20"/>
        </w:rPr>
        <w:t>/media</w:t>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Simply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w:t>
      </w:r>
      <w:proofErr w:type="spellStart"/>
      <w:r w:rsidRPr="00C358BC">
        <w:rPr>
          <w:rFonts w:ascii="Times New Roman" w:eastAsia="Times New Roman" w:hAnsi="Times New Roman" w:cs="Times New Roman"/>
          <w:sz w:val="24"/>
          <w:szCs w:val="24"/>
          <w:lang w:eastAsia="fr-FR"/>
        </w:rPr>
        <w:t>file</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etc</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rules.d</w:t>
      </w:r>
      <w:proofErr w:type="spellEnd"/>
      <w:r w:rsidRPr="00C358BC">
        <w:rPr>
          <w:rFonts w:ascii="Courier New" w:eastAsia="Times New Roman" w:hAnsi="Courier New" w:cs="Courier New"/>
          <w:sz w:val="20"/>
          <w:szCs w:val="20"/>
          <w:lang w:eastAsia="fr-FR"/>
        </w:rPr>
        <w:t>/11-media-by-label-auto-mount.rules</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the </w:t>
      </w:r>
      <w:proofErr w:type="spellStart"/>
      <w:proofErr w:type="gramStart"/>
      <w:r w:rsidRPr="00C358BC">
        <w:rPr>
          <w:rFonts w:ascii="Times New Roman" w:eastAsia="Times New Roman" w:hAnsi="Times New Roman" w:cs="Times New Roman"/>
          <w:sz w:val="24"/>
          <w:szCs w:val="24"/>
          <w:lang w:eastAsia="fr-FR"/>
        </w:rPr>
        <w:t>following</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KERNEL!=</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sd</w:t>
      </w:r>
      <w:proofErr w:type="spellEnd"/>
      <w:r w:rsidRPr="00C358BC">
        <w:rPr>
          <w:rFonts w:ascii="Courier New" w:eastAsia="Times New Roman" w:hAnsi="Courier New" w:cs="Courier New"/>
          <w:sz w:val="20"/>
          <w:szCs w:val="20"/>
          <w:lang w:eastAsia="fr-FR"/>
        </w:rPr>
        <w:t>[a-z][0-9]", GOTO="</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Import FS infos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C358BC">
        <w:rPr>
          <w:rFonts w:ascii="Courier New" w:eastAsia="Times New Roman" w:hAnsi="Courier New" w:cs="Courier New"/>
          <w:sz w:val="20"/>
          <w:szCs w:val="20"/>
          <w:lang w:eastAsia="fr-FR"/>
        </w:rPr>
        <w:t>IMPORT{</w:t>
      </w:r>
      <w:proofErr w:type="gramEnd"/>
      <w:r w:rsidRPr="00C358BC">
        <w:rPr>
          <w:rFonts w:ascii="Courier New" w:eastAsia="Times New Roman" w:hAnsi="Courier New" w:cs="Courier New"/>
          <w:sz w:val="20"/>
          <w:szCs w:val="20"/>
          <w:lang w:eastAsia="fr-FR"/>
        </w:rPr>
        <w:t>program}="/</w:t>
      </w:r>
      <w:proofErr w:type="spellStart"/>
      <w:r w:rsidRPr="00C358BC">
        <w:rPr>
          <w:rFonts w:ascii="Courier New" w:eastAsia="Times New Roman" w:hAnsi="Courier New" w:cs="Courier New"/>
          <w:sz w:val="20"/>
          <w:szCs w:val="20"/>
          <w:lang w:eastAsia="fr-FR"/>
        </w:rPr>
        <w:t>sbin</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blkid</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udev</w:t>
      </w:r>
      <w:proofErr w:type="spellEnd"/>
      <w:r w:rsidRPr="00C358BC">
        <w:rPr>
          <w:rFonts w:ascii="Courier New" w:eastAsia="Times New Roman" w:hAnsi="Courier New" w:cs="Courier New"/>
          <w:sz w:val="20"/>
          <w:szCs w:val="20"/>
          <w:lang w:eastAsia="fr-FR"/>
        </w:rPr>
        <w:t xml:space="preserve"> -p %N"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Get</w:t>
      </w:r>
      <w:proofErr w:type="spellEnd"/>
      <w:r w:rsidRPr="00C358BC">
        <w:rPr>
          <w:rFonts w:ascii="Courier New" w:eastAsia="Times New Roman" w:hAnsi="Courier New" w:cs="Courier New"/>
          <w:sz w:val="20"/>
          <w:szCs w:val="20"/>
          <w:lang w:eastAsia="fr-FR"/>
        </w:rPr>
        <w:t xml:space="preserve"> a label if </w:t>
      </w:r>
      <w:proofErr w:type="spellStart"/>
      <w:r w:rsidRPr="00C358BC">
        <w:rPr>
          <w:rFonts w:ascii="Courier New" w:eastAsia="Times New Roman" w:hAnsi="Courier New" w:cs="Courier New"/>
          <w:sz w:val="20"/>
          <w:szCs w:val="20"/>
          <w:lang w:eastAsia="fr-FR"/>
        </w:rPr>
        <w:t>present</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otherwise</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specify</w:t>
      </w:r>
      <w:proofErr w:type="spellEnd"/>
      <w:r w:rsidRPr="00C358BC">
        <w:rPr>
          <w:rFonts w:ascii="Courier New" w:eastAsia="Times New Roman" w:hAnsi="Courier New" w:cs="Courier New"/>
          <w:sz w:val="20"/>
          <w:szCs w:val="20"/>
          <w:lang w:eastAsia="fr-FR"/>
        </w:rPr>
        <w:t xml:space="preserve"> one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ENV{ID_FS_LABEL</w:t>
      </w:r>
      <w:proofErr w:type="gramStart"/>
      <w:r w:rsidRPr="00C358BC">
        <w:rPr>
          <w:rFonts w:ascii="Courier New" w:eastAsia="Times New Roman" w:hAnsi="Courier New" w:cs="Courier New"/>
          <w:sz w:val="20"/>
          <w:szCs w:val="20"/>
          <w:lang w:eastAsia="fr-FR"/>
        </w:rPr>
        <w:t>}!=</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}="%E{ID_FS_LABEL}"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ENV{ID_FS_</w:t>
      </w:r>
      <w:proofErr w:type="gramStart"/>
      <w:r w:rsidRPr="00C358BC">
        <w:rPr>
          <w:rFonts w:ascii="Courier New" w:eastAsia="Times New Roman" w:hAnsi="Courier New" w:cs="Courier New"/>
          <w:sz w:val="20"/>
          <w:szCs w:val="20"/>
          <w:lang w:eastAsia="fr-FR"/>
        </w:rPr>
        <w:t>LABEL}=</w:t>
      </w:r>
      <w:proofErr w:type="gram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usbhd</w:t>
      </w:r>
      <w:proofErr w:type="spellEnd"/>
      <w:r w:rsidRPr="00C358BC">
        <w:rPr>
          <w:rFonts w:ascii="Courier New" w:eastAsia="Times New Roman" w:hAnsi="Courier New" w:cs="Courier New"/>
          <w:sz w:val="20"/>
          <w:szCs w:val="20"/>
          <w:lang w:eastAsia="fr-FR"/>
        </w:rPr>
        <w:t xml:space="preserve">-%k"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Global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relatime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Filesystem-</w:t>
      </w:r>
      <w:proofErr w:type="spellStart"/>
      <w:r w:rsidRPr="00C358BC">
        <w:rPr>
          <w:rFonts w:ascii="Courier New" w:eastAsia="Times New Roman" w:hAnsi="Courier New" w:cs="Courier New"/>
          <w:sz w:val="20"/>
          <w:szCs w:val="20"/>
          <w:lang w:eastAsia="fr-FR"/>
        </w:rPr>
        <w:t>specific</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options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ENV{ID_FS_</w:t>
      </w:r>
      <w:proofErr w:type="gramStart"/>
      <w:r w:rsidRPr="00C358BC">
        <w:rPr>
          <w:rFonts w:ascii="Courier New" w:eastAsia="Times New Roman" w:hAnsi="Courier New" w:cs="Courier New"/>
          <w:sz w:val="20"/>
          <w:szCs w:val="20"/>
          <w:lang w:eastAsia="fr-FR"/>
        </w:rPr>
        <w:t>TYPE}=</w:t>
      </w:r>
      <w:proofErr w:type="gram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vfat|ntfs</w:t>
      </w:r>
      <w:proofErr w:type="spellEnd"/>
      <w:r w:rsidRPr="00C358BC">
        <w:rPr>
          <w:rFonts w:ascii="Courier New" w:eastAsia="Times New Roman" w:hAnsi="Courier New" w:cs="Courier New"/>
          <w:sz w:val="20"/>
          <w:szCs w:val="20"/>
          <w:lang w:eastAsia="fr-FR"/>
        </w:rPr>
        <w:t>", ENV{</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xml:space="preserve">},utf8,gid=100,umask=002"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Mount the </w:t>
      </w:r>
      <w:proofErr w:type="spellStart"/>
      <w:r w:rsidRPr="00C358BC">
        <w:rPr>
          <w:rFonts w:ascii="Courier New" w:eastAsia="Times New Roman" w:hAnsi="Courier New" w:cs="Courier New"/>
          <w:sz w:val="20"/>
          <w:szCs w:val="20"/>
          <w:lang w:eastAsia="fr-FR"/>
        </w:rPr>
        <w:t>device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add</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mkdir</w:t>
      </w:r>
      <w:proofErr w:type="spellEnd"/>
      <w:r w:rsidRPr="00C358BC">
        <w:rPr>
          <w:rFonts w:ascii="Courier New" w:eastAsia="Times New Roman" w:hAnsi="Courier New" w:cs="Courier New"/>
          <w:sz w:val="20"/>
          <w:szCs w:val="20"/>
          <w:lang w:eastAsia="fr-FR"/>
        </w:rPr>
        <w:t xml:space="preserve"> -p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mount</w:t>
      </w:r>
      <w:proofErr w:type="spellEnd"/>
      <w:r w:rsidRPr="00C358BC">
        <w:rPr>
          <w:rFonts w:ascii="Courier New" w:eastAsia="Times New Roman" w:hAnsi="Courier New" w:cs="Courier New"/>
          <w:sz w:val="20"/>
          <w:szCs w:val="20"/>
          <w:lang w:eastAsia="fr-FR"/>
        </w:rPr>
        <w:t xml:space="preserve"> -o $</w:t>
      </w:r>
      <w:proofErr w:type="spellStart"/>
      <w:r w:rsidRPr="00C358BC">
        <w:rPr>
          <w:rFonts w:ascii="Courier New" w:eastAsia="Times New Roman" w:hAnsi="Courier New" w:cs="Courier New"/>
          <w:sz w:val="20"/>
          <w:szCs w:val="20"/>
          <w:lang w:eastAsia="fr-FR"/>
        </w:rPr>
        <w:t>env</w:t>
      </w:r>
      <w:proofErr w:type="spellEnd"/>
      <w:r w:rsidRPr="00C358BC">
        <w:rPr>
          <w:rFonts w:ascii="Courier New" w:eastAsia="Times New Roman" w:hAnsi="Courier New" w:cs="Courier New"/>
          <w:sz w:val="20"/>
          <w:szCs w:val="20"/>
          <w:lang w:eastAsia="fr-FR"/>
        </w:rPr>
        <w:t>{</w:t>
      </w:r>
      <w:proofErr w:type="spellStart"/>
      <w:r w:rsidRPr="00C358BC">
        <w:rPr>
          <w:rFonts w:ascii="Courier New" w:eastAsia="Times New Roman" w:hAnsi="Courier New" w:cs="Courier New"/>
          <w:sz w:val="20"/>
          <w:szCs w:val="20"/>
          <w:lang w:eastAsia="fr-FR"/>
        </w:rPr>
        <w:t>mount_options</w:t>
      </w:r>
      <w:proofErr w:type="spellEnd"/>
      <w:r w:rsidRPr="00C358BC">
        <w:rPr>
          <w:rFonts w:ascii="Courier New" w:eastAsia="Times New Roman" w:hAnsi="Courier New" w:cs="Courier New"/>
          <w:sz w:val="20"/>
          <w:szCs w:val="20"/>
          <w:lang w:eastAsia="fr-FR"/>
        </w:rPr>
        <w:t>} /dev/%k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Clean up </w:t>
      </w:r>
      <w:proofErr w:type="spellStart"/>
      <w:r w:rsidRPr="00C358BC">
        <w:rPr>
          <w:rFonts w:ascii="Courier New" w:eastAsia="Times New Roman" w:hAnsi="Courier New" w:cs="Courier New"/>
          <w:sz w:val="20"/>
          <w:szCs w:val="20"/>
          <w:lang w:eastAsia="fr-FR"/>
        </w:rPr>
        <w:t>after</w:t>
      </w:r>
      <w:proofErr w:type="spellEnd"/>
      <w:r w:rsidRPr="00C358BC">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removal</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ACTION=="</w:t>
      </w:r>
      <w:proofErr w:type="spellStart"/>
      <w:r w:rsidRPr="00C358BC">
        <w:rPr>
          <w:rFonts w:ascii="Courier New" w:eastAsia="Times New Roman" w:hAnsi="Courier New" w:cs="Courier New"/>
          <w:sz w:val="20"/>
          <w:szCs w:val="20"/>
          <w:lang w:eastAsia="fr-FR"/>
        </w:rPr>
        <w:t>remove</w:t>
      </w:r>
      <w:proofErr w:type="spellEnd"/>
      <w:r w:rsidRPr="00C358BC">
        <w:rPr>
          <w:rFonts w:ascii="Courier New" w:eastAsia="Times New Roman" w:hAnsi="Courier New" w:cs="Courier New"/>
          <w:sz w:val="20"/>
          <w:szCs w:val="20"/>
          <w:lang w:eastAsia="fr-FR"/>
        </w:rPr>
        <w:t xml:space="preserve">", </w:t>
      </w:r>
      <w:proofErr w:type="gramStart"/>
      <w:r w:rsidRPr="00C358BC">
        <w:rPr>
          <w:rFonts w:ascii="Courier New" w:eastAsia="Times New Roman" w:hAnsi="Courier New" w:cs="Courier New"/>
          <w:sz w:val="20"/>
          <w:szCs w:val="20"/>
          <w:lang w:eastAsia="fr-FR"/>
        </w:rPr>
        <w:t>ENV{</w:t>
      </w:r>
      <w:proofErr w:type="spellStart"/>
      <w:proofErr w:type="gramEnd"/>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umount</w:t>
      </w:r>
      <w:proofErr w:type="spellEnd"/>
      <w:r w:rsidRPr="00C358BC">
        <w:rPr>
          <w:rFonts w:ascii="Courier New" w:eastAsia="Times New Roman" w:hAnsi="Courier New" w:cs="Courier New"/>
          <w:sz w:val="20"/>
          <w:szCs w:val="20"/>
          <w:lang w:eastAsia="fr-FR"/>
        </w:rPr>
        <w:t xml:space="preserve"> -l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RUN+="/bin/</w:t>
      </w:r>
      <w:proofErr w:type="spellStart"/>
      <w:r w:rsidRPr="00C358BC">
        <w:rPr>
          <w:rFonts w:ascii="Courier New" w:eastAsia="Times New Roman" w:hAnsi="Courier New" w:cs="Courier New"/>
          <w:sz w:val="20"/>
          <w:szCs w:val="20"/>
          <w:lang w:eastAsia="fr-FR"/>
        </w:rPr>
        <w:t>rmdir</w:t>
      </w:r>
      <w:proofErr w:type="spellEnd"/>
      <w:r w:rsidRPr="00C358BC">
        <w:rPr>
          <w:rFonts w:ascii="Courier New" w:eastAsia="Times New Roman" w:hAnsi="Courier New" w:cs="Courier New"/>
          <w:sz w:val="20"/>
          <w:szCs w:val="20"/>
          <w:lang w:eastAsia="fr-FR"/>
        </w:rPr>
        <w:t xml:space="preserve"> /media/%E{</w:t>
      </w:r>
      <w:proofErr w:type="spellStart"/>
      <w:r w:rsidRPr="00C358BC">
        <w:rPr>
          <w:rFonts w:ascii="Courier New" w:eastAsia="Times New Roman" w:hAnsi="Courier New" w:cs="Courier New"/>
          <w:sz w:val="20"/>
          <w:szCs w:val="20"/>
          <w:lang w:eastAsia="fr-FR"/>
        </w:rPr>
        <w:t>dir_name</w:t>
      </w:r>
      <w:proofErr w:type="spellEnd"/>
      <w:r w:rsidRPr="00C358BC">
        <w:rPr>
          <w:rFonts w:ascii="Courier New" w:eastAsia="Times New Roman" w:hAnsi="Courier New" w:cs="Courier New"/>
          <w:sz w:val="20"/>
          <w:szCs w:val="20"/>
          <w:lang w:eastAsia="fr-FR"/>
        </w:rPr>
        <w:t xml:space="preserve">}"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 xml:space="preserve"># Exit  </w:t>
      </w:r>
    </w:p>
    <w:p w:rsidR="00666DF6" w:rsidRPr="00C358BC" w:rsidRDefault="00666DF6" w:rsidP="00666DF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358BC">
        <w:rPr>
          <w:rFonts w:ascii="Courier New" w:eastAsia="Times New Roman" w:hAnsi="Courier New" w:cs="Courier New"/>
          <w:sz w:val="20"/>
          <w:szCs w:val="20"/>
          <w:lang w:eastAsia="fr-FR"/>
        </w:rPr>
        <w:t>LABEL="</w:t>
      </w:r>
      <w:proofErr w:type="spellStart"/>
      <w:r w:rsidRPr="00C358BC">
        <w:rPr>
          <w:rFonts w:ascii="Courier New" w:eastAsia="Times New Roman" w:hAnsi="Courier New" w:cs="Courier New"/>
          <w:sz w:val="20"/>
          <w:szCs w:val="20"/>
          <w:lang w:eastAsia="fr-FR"/>
        </w:rPr>
        <w:t>media_by_label_auto_mount_end</w:t>
      </w:r>
      <w:proofErr w:type="spellEnd"/>
      <w:r w:rsidRPr="00C358BC">
        <w:rPr>
          <w:rFonts w:ascii="Courier New" w:eastAsia="Times New Roman" w:hAnsi="Courier New" w:cs="Courier New"/>
          <w:sz w:val="20"/>
          <w:szCs w:val="20"/>
          <w:lang w:eastAsia="fr-FR"/>
        </w:rPr>
        <w:t>"</w:t>
      </w:r>
    </w:p>
    <w:p w:rsidR="00666DF6"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Pr>
          <w:noProof/>
        </w:rPr>
        <w:drawing>
          <wp:inline distT="0" distB="0" distL="0" distR="0" wp14:anchorId="6A9054C1" wp14:editId="3E105BC9">
            <wp:extent cx="4419600" cy="143827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9600" cy="1438275"/>
                    </a:xfrm>
                    <a:prstGeom prst="rect">
                      <a:avLst/>
                    </a:prstGeom>
                  </pic:spPr>
                </pic:pic>
              </a:graphicData>
            </a:graphic>
          </wp:inline>
        </w:drawing>
      </w:r>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r w:rsidRPr="00C358BC">
        <w:rPr>
          <w:rFonts w:ascii="Times New Roman" w:eastAsia="Times New Roman" w:hAnsi="Times New Roman" w:cs="Times New Roman"/>
          <w:sz w:val="24"/>
          <w:szCs w:val="24"/>
          <w:lang w:eastAsia="fr-FR"/>
        </w:rPr>
        <w:t xml:space="preserve">Once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created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your</w:t>
      </w:r>
      <w:proofErr w:type="spellEnd"/>
      <w:r w:rsidRPr="00C358BC">
        <w:rPr>
          <w:rFonts w:ascii="Times New Roman" w:eastAsia="Times New Roman" w:hAnsi="Times New Roman" w:cs="Times New Roman"/>
          <w:sz w:val="24"/>
          <w:szCs w:val="24"/>
          <w:lang w:eastAsia="fr-FR"/>
        </w:rPr>
        <w:t xml:space="preserve"> script and </w:t>
      </w:r>
      <w:proofErr w:type="spellStart"/>
      <w:r w:rsidRPr="00C358BC">
        <w:rPr>
          <w:rFonts w:ascii="Times New Roman" w:eastAsia="Times New Roman" w:hAnsi="Times New Roman" w:cs="Times New Roman"/>
          <w:sz w:val="24"/>
          <w:szCs w:val="24"/>
          <w:lang w:eastAsia="fr-FR"/>
        </w:rPr>
        <w:t>saved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it</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reload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proofErr w:type="gram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w:t>
      </w:r>
      <w:proofErr w:type="gramEnd"/>
    </w:p>
    <w:p w:rsidR="00666DF6" w:rsidRPr="00C358BC"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C358BC">
        <w:rPr>
          <w:rFonts w:ascii="Courier New" w:eastAsia="Times New Roman" w:hAnsi="Courier New" w:cs="Courier New"/>
          <w:sz w:val="20"/>
          <w:szCs w:val="20"/>
          <w:lang w:eastAsia="fr-FR"/>
        </w:rPr>
        <w:t>udevadm</w:t>
      </w:r>
      <w:proofErr w:type="spellEnd"/>
      <w:r w:rsidRPr="00C358BC">
        <w:rPr>
          <w:rFonts w:ascii="Courier New" w:eastAsia="Times New Roman" w:hAnsi="Courier New" w:cs="Courier New"/>
          <w:sz w:val="20"/>
          <w:szCs w:val="20"/>
          <w:lang w:eastAsia="fr-FR"/>
        </w:rPr>
        <w:t xml:space="preserve"> control --</w:t>
      </w:r>
      <w:proofErr w:type="spellStart"/>
      <w:r w:rsidRPr="00C358BC">
        <w:rPr>
          <w:rFonts w:ascii="Courier New" w:eastAsia="Times New Roman" w:hAnsi="Courier New" w:cs="Courier New"/>
          <w:sz w:val="20"/>
          <w:szCs w:val="20"/>
          <w:lang w:eastAsia="fr-FR"/>
        </w:rPr>
        <w:t>reload-rules</w:t>
      </w:r>
      <w:proofErr w:type="spellEnd"/>
    </w:p>
    <w:p w:rsidR="00666DF6" w:rsidRPr="00C358BC" w:rsidRDefault="00666DF6" w:rsidP="00666DF6">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C358BC">
        <w:rPr>
          <w:rFonts w:ascii="Times New Roman" w:eastAsia="Times New Roman" w:hAnsi="Times New Roman" w:cs="Times New Roman"/>
          <w:sz w:val="24"/>
          <w:szCs w:val="24"/>
          <w:lang w:eastAsia="fr-FR"/>
        </w:rPr>
        <w:t>Now</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when</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connect</w:t>
      </w:r>
      <w:proofErr w:type="spellEnd"/>
      <w:r w:rsidRPr="00C358BC">
        <w:rPr>
          <w:rFonts w:ascii="Times New Roman" w:eastAsia="Times New Roman" w:hAnsi="Times New Roman" w:cs="Times New Roman"/>
          <w:sz w:val="24"/>
          <w:szCs w:val="24"/>
          <w:lang w:eastAsia="fr-FR"/>
        </w:rPr>
        <w:t xml:space="preserve"> the USB </w:t>
      </w:r>
      <w:proofErr w:type="spellStart"/>
      <w:r w:rsidRPr="00C358BC">
        <w:rPr>
          <w:rFonts w:ascii="Times New Roman" w:eastAsia="Times New Roman" w:hAnsi="Times New Roman" w:cs="Times New Roman"/>
          <w:sz w:val="24"/>
          <w:szCs w:val="24"/>
          <w:lang w:eastAsia="fr-FR"/>
        </w:rPr>
        <w:t>storage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udev</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should</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create</w:t>
      </w:r>
      <w:proofErr w:type="spellEnd"/>
      <w:r w:rsidRPr="00C358BC">
        <w:rPr>
          <w:rFonts w:ascii="Times New Roman" w:eastAsia="Times New Roman" w:hAnsi="Times New Roman" w:cs="Times New Roman"/>
          <w:sz w:val="24"/>
          <w:szCs w:val="24"/>
          <w:lang w:eastAsia="fr-FR"/>
        </w:rPr>
        <w:t xml:space="preserve"> a directory </w:t>
      </w:r>
      <w:proofErr w:type="spellStart"/>
      <w:r w:rsidRPr="00C358BC">
        <w:rPr>
          <w:rFonts w:ascii="Times New Roman" w:eastAsia="Times New Roman" w:hAnsi="Times New Roman" w:cs="Times New Roman"/>
          <w:sz w:val="24"/>
          <w:szCs w:val="24"/>
          <w:lang w:eastAsia="fr-FR"/>
        </w:rPr>
        <w:t>under</w:t>
      </w:r>
      <w:proofErr w:type="spellEnd"/>
      <w:r w:rsidRPr="00C358BC">
        <w:rPr>
          <w:rFonts w:ascii="Times New Roman" w:eastAsia="Times New Roman" w:hAnsi="Times New Roman" w:cs="Times New Roman"/>
          <w:sz w:val="24"/>
          <w:szCs w:val="24"/>
          <w:lang w:eastAsia="fr-FR"/>
        </w:rPr>
        <w:t xml:space="preserve">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with</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either</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ID, or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label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have </w:t>
      </w:r>
      <w:proofErr w:type="spellStart"/>
      <w:r w:rsidRPr="00C358BC">
        <w:rPr>
          <w:rFonts w:ascii="Times New Roman" w:eastAsia="Times New Roman" w:hAnsi="Times New Roman" w:cs="Times New Roman"/>
          <w:sz w:val="24"/>
          <w:szCs w:val="24"/>
          <w:lang w:eastAsia="fr-FR"/>
        </w:rPr>
        <w:t>assigned</w:t>
      </w:r>
      <w:proofErr w:type="spellEnd"/>
      <w:r w:rsidRPr="00C358BC">
        <w:rPr>
          <w:rFonts w:ascii="Times New Roman" w:eastAsia="Times New Roman" w:hAnsi="Times New Roman" w:cs="Times New Roman"/>
          <w:sz w:val="24"/>
          <w:szCs w:val="24"/>
          <w:lang w:eastAsia="fr-FR"/>
        </w:rPr>
        <w:t xml:space="preserve"> one), and </w:t>
      </w:r>
      <w:proofErr w:type="spellStart"/>
      <w:r w:rsidRPr="00C358BC">
        <w:rPr>
          <w:rFonts w:ascii="Times New Roman" w:eastAsia="Times New Roman" w:hAnsi="Times New Roman" w:cs="Times New Roman"/>
          <w:sz w:val="24"/>
          <w:szCs w:val="24"/>
          <w:lang w:eastAsia="fr-FR"/>
        </w:rPr>
        <w:t>mount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If </w:t>
      </w:r>
      <w:proofErr w:type="spellStart"/>
      <w:r w:rsidRPr="00C358BC">
        <w:rPr>
          <w:rFonts w:ascii="Times New Roman" w:eastAsia="Times New Roman" w:hAnsi="Times New Roman" w:cs="Times New Roman"/>
          <w:sz w:val="24"/>
          <w:szCs w:val="24"/>
          <w:lang w:eastAsia="fr-FR"/>
        </w:rPr>
        <w:t>you</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disconnect</w:t>
      </w:r>
      <w:proofErr w:type="spellEnd"/>
      <w:r w:rsidRPr="00C358BC">
        <w:rPr>
          <w:rFonts w:ascii="Times New Roman" w:eastAsia="Times New Roman" w:hAnsi="Times New Roman" w:cs="Times New Roman"/>
          <w:sz w:val="24"/>
          <w:szCs w:val="24"/>
          <w:lang w:eastAsia="fr-FR"/>
        </w:rPr>
        <w:t xml:space="preserve"> the </w:t>
      </w:r>
      <w:proofErr w:type="spellStart"/>
      <w:r w:rsidRPr="00C358BC">
        <w:rPr>
          <w:rFonts w:ascii="Times New Roman" w:eastAsia="Times New Roman" w:hAnsi="Times New Roman" w:cs="Times New Roman"/>
          <w:sz w:val="24"/>
          <w:szCs w:val="24"/>
          <w:lang w:eastAsia="fr-FR"/>
        </w:rPr>
        <w:t>device</w:t>
      </w:r>
      <w:proofErr w:type="spellEnd"/>
      <w:r w:rsidRPr="00C358BC">
        <w:rPr>
          <w:rFonts w:ascii="Times New Roman" w:eastAsia="Times New Roman" w:hAnsi="Times New Roman" w:cs="Times New Roman"/>
          <w:sz w:val="24"/>
          <w:szCs w:val="24"/>
          <w:lang w:eastAsia="fr-FR"/>
        </w:rPr>
        <w:t xml:space="preserve">, the drive directory (in </w:t>
      </w:r>
      <w:r w:rsidRPr="00C358BC">
        <w:rPr>
          <w:rFonts w:ascii="Courier New" w:eastAsia="Times New Roman" w:hAnsi="Courier New" w:cs="Courier New"/>
          <w:sz w:val="20"/>
          <w:szCs w:val="20"/>
          <w:lang w:eastAsia="fr-FR"/>
        </w:rPr>
        <w:t>/media</w:t>
      </w:r>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will</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be</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automatically</w:t>
      </w:r>
      <w:proofErr w:type="spellEnd"/>
      <w:r w:rsidRPr="00C358BC">
        <w:rPr>
          <w:rFonts w:ascii="Times New Roman" w:eastAsia="Times New Roman" w:hAnsi="Times New Roman" w:cs="Times New Roman"/>
          <w:sz w:val="24"/>
          <w:szCs w:val="24"/>
          <w:lang w:eastAsia="fr-FR"/>
        </w:rPr>
        <w:t xml:space="preserve"> </w:t>
      </w:r>
      <w:proofErr w:type="spellStart"/>
      <w:r w:rsidRPr="00C358BC">
        <w:rPr>
          <w:rFonts w:ascii="Times New Roman" w:eastAsia="Times New Roman" w:hAnsi="Times New Roman" w:cs="Times New Roman"/>
          <w:sz w:val="24"/>
          <w:szCs w:val="24"/>
          <w:lang w:eastAsia="fr-FR"/>
        </w:rPr>
        <w:t>removed</w:t>
      </w:r>
      <w:proofErr w:type="spellEnd"/>
      <w:r w:rsidRPr="00C358BC">
        <w:rPr>
          <w:rFonts w:ascii="Times New Roman" w:eastAsia="Times New Roman" w:hAnsi="Times New Roman" w:cs="Times New Roman"/>
          <w:sz w:val="24"/>
          <w:szCs w:val="24"/>
          <w:lang w:eastAsia="fr-FR"/>
        </w:rPr>
        <w:t>.</w:t>
      </w: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897D76">
        <w:t>Keyless</w:t>
      </w:r>
      <w:proofErr w:type="spellEnd"/>
      <w:r w:rsidRPr="00897D76">
        <w:t xml:space="preserve"> test </w:t>
      </w:r>
      <w:proofErr w:type="spellStart"/>
      <w:r w:rsidRPr="00897D76">
        <w:t>inserted</w:t>
      </w:r>
      <w:proofErr w:type="spellEnd"/>
      <w:r w:rsidRPr="00897D76">
        <w:t xml:space="preserve"> on the Raspberry PI micro USB port</w:t>
      </w:r>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97D76" w:rsidRDefault="00897D7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97D76">
        <w:t xml:space="preserve">Insert the USB key, </w:t>
      </w:r>
      <w:proofErr w:type="spellStart"/>
      <w:r w:rsidRPr="00897D76">
        <w:t>then</w:t>
      </w:r>
      <w:proofErr w:type="spellEnd"/>
      <w:r w:rsidRPr="00897D76">
        <w:t xml:space="preserve"> </w:t>
      </w:r>
      <w:proofErr w:type="gramStart"/>
      <w:r w:rsidRPr="00897D76">
        <w:t>type:</w:t>
      </w:r>
      <w:proofErr w:type="gramEnd"/>
    </w:p>
    <w:p w:rsidR="00666DF6" w:rsidRPr="002C14ED"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proofErr w:type="spellStart"/>
      <w:r w:rsidRPr="002C14ED">
        <w:rPr>
          <w:rFonts w:ascii="Courier New" w:eastAsia="Times New Roman" w:hAnsi="Courier New" w:cs="Courier New"/>
          <w:sz w:val="20"/>
          <w:szCs w:val="20"/>
          <w:lang w:eastAsia="fr-FR"/>
        </w:rPr>
        <w:t>lsusb</w:t>
      </w:r>
      <w:proofErr w:type="spellEnd"/>
      <w:r w:rsidRPr="002C14ED">
        <w:rPr>
          <w:rFonts w:ascii="Courier New" w:eastAsia="Times New Roman" w:hAnsi="Courier New" w:cs="Courier New"/>
          <w:sz w:val="20"/>
          <w:szCs w:val="20"/>
          <w:lang w:eastAsia="fr-FR"/>
        </w:rPr>
        <w:t xml:space="preserve"> -t</w:t>
      </w:r>
    </w:p>
    <w:p w:rsidR="00666DF6" w:rsidRPr="00CD0512" w:rsidRDefault="00666DF6" w:rsidP="00666DF6">
      <w:pPr>
        <w:pStyle w:val="Sansinterligne"/>
        <w:rPr>
          <w:iCs/>
        </w:rPr>
      </w:pPr>
    </w:p>
    <w:p w:rsidR="00666DF6" w:rsidRDefault="00666DF6" w:rsidP="00666DF6">
      <w:pPr>
        <w:pStyle w:val="PrformatHTML"/>
        <w:rPr>
          <w:rStyle w:val="CodeHTML"/>
          <w:rFonts w:asciiTheme="minorHAnsi" w:hAnsiTheme="minorHAnsi"/>
          <w:bCs/>
        </w:rPr>
      </w:pPr>
      <w:r>
        <w:rPr>
          <w:rStyle w:val="CodeHTML"/>
          <w:rFonts w:asciiTheme="minorHAnsi" w:hAnsiTheme="minorHAnsi"/>
          <w:bCs/>
          <w:noProof/>
        </w:rPr>
        <w:lastRenderedPageBreak/>
        <w:drawing>
          <wp:inline distT="0" distB="0" distL="0" distR="0" wp14:anchorId="149E0889" wp14:editId="0DBA336F">
            <wp:extent cx="5760720" cy="1980565"/>
            <wp:effectExtent l="0" t="0" r="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980565"/>
                    </a:xfrm>
                    <a:prstGeom prst="rect">
                      <a:avLst/>
                    </a:prstGeom>
                    <a:noFill/>
                    <a:ln>
                      <a:noFill/>
                    </a:ln>
                  </pic:spPr>
                </pic:pic>
              </a:graphicData>
            </a:graphic>
          </wp:inline>
        </w:drawing>
      </w:r>
    </w:p>
    <w:p w:rsidR="00666DF6" w:rsidRDefault="00666DF6" w:rsidP="00666DF6">
      <w:pPr>
        <w:pStyle w:val="PrformatHTML"/>
        <w:rPr>
          <w:rStyle w:val="CodeHTML"/>
          <w:rFonts w:asciiTheme="minorHAnsi" w:hAnsiTheme="minorHAnsi"/>
          <w:bCs/>
        </w:rPr>
      </w:pPr>
    </w:p>
    <w:p w:rsidR="00666DF6" w:rsidRDefault="00666DF6" w:rsidP="00666DF6">
      <w:pPr>
        <w:pStyle w:val="PrformatHTML"/>
        <w:rPr>
          <w:rStyle w:val="CodeHTML"/>
          <w:rFonts w:asciiTheme="minorHAnsi" w:hAnsiTheme="minorHAnsi"/>
          <w:bCs/>
        </w:rPr>
      </w:pPr>
    </w:p>
    <w:p w:rsidR="00666DF6" w:rsidRPr="00754AC2" w:rsidRDefault="00666DF6" w:rsidP="00666DF6">
      <w:pPr>
        <w:pStyle w:val="PrformatHTML"/>
        <w:rPr>
          <w:rStyle w:val="CodeHTML"/>
          <w:rFonts w:asciiTheme="minorHAnsi" w:hAnsiTheme="minorHAnsi"/>
          <w:bCs/>
        </w:rPr>
      </w:pPr>
    </w:p>
    <w:p w:rsidR="00666DF6" w:rsidRPr="00A94A73" w:rsidRDefault="00666DF6" w:rsidP="00666DF6">
      <w:pPr>
        <w:pStyle w:val="Titre1"/>
        <w:rPr>
          <w:rStyle w:val="lev"/>
          <w:b w:val="0"/>
          <w:bCs w:val="0"/>
        </w:rPr>
      </w:pPr>
      <w:r w:rsidRPr="00A94A73">
        <w:rPr>
          <w:rStyle w:val="lev"/>
          <w:b w:val="0"/>
          <w:bCs w:val="0"/>
        </w:rPr>
        <w:t>IO</w:t>
      </w:r>
    </w:p>
    <w:p w:rsidR="00666DF6" w:rsidRDefault="00666DF6" w:rsidP="00666DF6">
      <w:pPr>
        <w:rPr>
          <w:rStyle w:val="Lienhypertexte"/>
        </w:rPr>
      </w:pPr>
      <w:r w:rsidRPr="00207836">
        <w:rPr>
          <w:rStyle w:val="Lienhypertexte"/>
        </w:rPr>
        <w:t>https://sourceforge.net/p/raspberry-gpio-python/wiki/Home/</w:t>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 </w:t>
      </w:r>
      <w:r w:rsidRPr="00612A87">
        <w:rPr>
          <w:rFonts w:ascii="Courier New" w:eastAsia="Times New Roman" w:hAnsi="Courier New" w:cs="Courier New"/>
          <w:sz w:val="20"/>
          <w:szCs w:val="20"/>
          <w:lang w:eastAsia="fr-FR"/>
        </w:rPr>
        <w:t>pip</w:t>
      </w:r>
      <w:r>
        <w:rPr>
          <w:rFonts w:ascii="Courier New" w:eastAsia="Times New Roman" w:hAnsi="Courier New" w:cs="Courier New"/>
          <w:sz w:val="20"/>
          <w:szCs w:val="20"/>
          <w:lang w:eastAsia="fr-FR"/>
        </w:rPr>
        <w:t>3</w:t>
      </w:r>
      <w:r w:rsidRPr="00612A87">
        <w:rPr>
          <w:rFonts w:ascii="Courier New" w:eastAsia="Times New Roman" w:hAnsi="Courier New" w:cs="Courier New"/>
          <w:sz w:val="20"/>
          <w:szCs w:val="20"/>
          <w:lang w:eastAsia="fr-FR"/>
        </w:rPr>
        <w:t xml:space="preserve"> </w:t>
      </w:r>
      <w:proofErr w:type="spellStart"/>
      <w:r w:rsidRPr="00612A87">
        <w:rPr>
          <w:rFonts w:ascii="Courier New" w:eastAsia="Times New Roman" w:hAnsi="Courier New" w:cs="Courier New"/>
          <w:sz w:val="20"/>
          <w:szCs w:val="20"/>
          <w:lang w:eastAsia="fr-FR"/>
        </w:rPr>
        <w:t>install</w:t>
      </w:r>
      <w:proofErr w:type="spellEnd"/>
      <w:r w:rsidRPr="00612A87">
        <w:rPr>
          <w:rFonts w:ascii="Courier New" w:eastAsia="Times New Roman" w:hAnsi="Courier New" w:cs="Courier New"/>
          <w:sz w:val="20"/>
          <w:szCs w:val="20"/>
          <w:lang w:eastAsia="fr-FR"/>
        </w:rPr>
        <w:t xml:space="preserve"> </w:t>
      </w:r>
      <w:hyperlink r:id="rId45" w:history="1">
        <w:proofErr w:type="spellStart"/>
        <w:r w:rsidRPr="00612A87">
          <w:rPr>
            <w:rFonts w:ascii="Courier New" w:eastAsia="Times New Roman" w:hAnsi="Courier New" w:cs="Courier New"/>
            <w:sz w:val="20"/>
            <w:szCs w:val="20"/>
            <w:lang w:eastAsia="fr-FR"/>
          </w:rPr>
          <w:t>RPi.GPIO</w:t>
        </w:r>
        <w:proofErr w:type="spellEnd"/>
        <w:r w:rsidRPr="00612A87">
          <w:rPr>
            <w:rFonts w:ascii="Courier New" w:eastAsia="Times New Roman" w:hAnsi="Courier New" w:cs="Courier New"/>
            <w:sz w:val="20"/>
            <w:szCs w:val="20"/>
            <w:lang w:eastAsia="fr-FR"/>
          </w:rPr>
          <w:t> </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3B53DDA0" wp14:editId="1B6A14B9">
            <wp:extent cx="5760720" cy="130111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301115"/>
                    </a:xfrm>
                    <a:prstGeom prst="rect">
                      <a:avLst/>
                    </a:prstGeom>
                  </pic:spPr>
                </pic:pic>
              </a:graphicData>
            </a:graphic>
          </wp:inline>
        </w:drawing>
      </w:r>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D1A4A" w:rsidRDefault="00666DF6" w:rsidP="00666DF6">
      <w:pPr>
        <w:pStyle w:val="NormalWeb"/>
      </w:pPr>
      <w:proofErr w:type="gramStart"/>
      <w:r w:rsidRPr="00AD1A4A">
        <w:t>et</w:t>
      </w:r>
      <w:proofErr w:type="gramEnd"/>
    </w:p>
    <w:p w:rsidR="00666DF6" w:rsidRPr="00AD1A4A" w:rsidRDefault="00060EC0"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fr-FR"/>
        </w:rPr>
      </w:pPr>
      <w:hyperlink r:id="rId46" w:history="1">
        <w:r w:rsidR="00666DF6" w:rsidRPr="00AD1A4A">
          <w:rPr>
            <w:rStyle w:val="Lienhypertexte"/>
            <w:rFonts w:ascii="Times New Roman" w:eastAsia="Times New Roman" w:hAnsi="Times New Roman" w:cs="Times New Roman"/>
            <w:sz w:val="24"/>
            <w:szCs w:val="20"/>
            <w:lang w:eastAsia="fr-FR"/>
          </w:rPr>
          <w:t>https://gpiozero.readthedocs.io/en/stable/installing.html</w:t>
        </w:r>
      </w:hyperlink>
    </w:p>
    <w:p w:rsidR="00666DF6"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D45F97" w:rsidRDefault="00666DF6" w:rsidP="00666DF6">
      <w:pPr>
        <w:pStyle w:val="PrformatHTML"/>
      </w:pPr>
      <w:r>
        <w:t xml:space="preserve">$ pip3 </w:t>
      </w:r>
      <w:proofErr w:type="spellStart"/>
      <w:r>
        <w:t>install</w:t>
      </w:r>
      <w:proofErr w:type="spellEnd"/>
      <w:r>
        <w:t xml:space="preserve"> </w:t>
      </w:r>
      <w:proofErr w:type="spellStart"/>
      <w:r w:rsidRPr="00D45F97">
        <w:t>gpiozero</w:t>
      </w:r>
      <w:proofErr w:type="spellEnd"/>
    </w:p>
    <w:p w:rsidR="00666DF6" w:rsidRPr="00612A87" w:rsidRDefault="00666DF6" w:rsidP="00666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666DF6" w:rsidRPr="00A50A43" w:rsidRDefault="00666DF6" w:rsidP="00666DF6">
      <w:pPr>
        <w:pStyle w:val="PrformatHTML"/>
        <w:rPr>
          <w:rStyle w:val="CodeHTML"/>
          <w:bCs/>
        </w:rPr>
      </w:pPr>
      <w:r>
        <w:rPr>
          <w:noProof/>
        </w:rPr>
        <w:drawing>
          <wp:inline distT="0" distB="0" distL="0" distR="0" wp14:anchorId="4FA9CFA1" wp14:editId="408F25D6">
            <wp:extent cx="5760720" cy="185229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52295"/>
                    </a:xfrm>
                    <a:prstGeom prst="rect">
                      <a:avLst/>
                    </a:prstGeom>
                  </pic:spPr>
                </pic:pic>
              </a:graphicData>
            </a:graphic>
          </wp:inline>
        </w:drawing>
      </w:r>
    </w:p>
    <w:p w:rsidR="00666DF6" w:rsidRDefault="00666DF6" w:rsidP="00666DF6">
      <w:pPr>
        <w:pStyle w:val="Titre1"/>
      </w:pPr>
      <w:r>
        <w:t>Afficheur LCD</w:t>
      </w:r>
    </w:p>
    <w:p w:rsidR="00666DF6" w:rsidRDefault="00060EC0" w:rsidP="00666DF6">
      <w:hyperlink r:id="rId47" w:history="1">
        <w:r w:rsidR="00897D76" w:rsidRPr="00BC064D">
          <w:rPr>
            <w:rStyle w:val="Lienhypertexte"/>
          </w:rPr>
          <w:t>https://github.com/rm-hull/luma.examples</w:t>
        </w:r>
      </w:hyperlink>
    </w:p>
    <w:p w:rsidR="00666DF6" w:rsidRDefault="00666DF6" w:rsidP="00666DF6">
      <w:pPr>
        <w:pStyle w:val="NormalWeb"/>
      </w:pPr>
      <w:r>
        <w:t xml:space="preserve">Enable the SPI </w:t>
      </w:r>
      <w:proofErr w:type="gramStart"/>
      <w:r>
        <w:t>port:</w:t>
      </w:r>
      <w:proofErr w:type="gramEnd"/>
    </w:p>
    <w:p w:rsidR="00666DF6" w:rsidRDefault="00666DF6" w:rsidP="00666DF6">
      <w:pPr>
        <w:pStyle w:val="PrformatHTML"/>
      </w:pPr>
      <w:r>
        <w:lastRenderedPageBreak/>
        <w:t xml:space="preserve">$ </w:t>
      </w:r>
      <w:proofErr w:type="spellStart"/>
      <w:r>
        <w:t>sudo</w:t>
      </w:r>
      <w:proofErr w:type="spellEnd"/>
      <w:r>
        <w:t xml:space="preserve"> </w:t>
      </w:r>
      <w:proofErr w:type="spellStart"/>
      <w:r>
        <w:t>raspi</w:t>
      </w:r>
      <w:proofErr w:type="spellEnd"/>
      <w:r>
        <w:t>-config</w:t>
      </w:r>
    </w:p>
    <w:p w:rsidR="00666DF6" w:rsidRDefault="00666DF6" w:rsidP="00666DF6">
      <w:pPr>
        <w:pStyle w:val="PrformatHTML"/>
      </w:pPr>
      <w:r>
        <w:t>&gt; Advanced Options &gt; A6 SPI</w:t>
      </w:r>
    </w:p>
    <w:p w:rsidR="00666DF6" w:rsidRDefault="00666DF6" w:rsidP="00666DF6">
      <w:pPr>
        <w:pStyle w:val="NormalWeb"/>
      </w:pPr>
      <w:r>
        <w:t xml:space="preserve">If </w:t>
      </w:r>
      <w:proofErr w:type="spellStart"/>
      <w:r>
        <w:rPr>
          <w:rStyle w:val="pre"/>
          <w:rFonts w:ascii="Courier New" w:hAnsi="Courier New" w:cs="Courier New"/>
          <w:sz w:val="20"/>
          <w:szCs w:val="20"/>
        </w:rPr>
        <w:t>raspi</w:t>
      </w:r>
      <w:proofErr w:type="spellEnd"/>
      <w:r>
        <w:rPr>
          <w:rStyle w:val="pre"/>
          <w:rFonts w:ascii="Courier New" w:hAnsi="Courier New" w:cs="Courier New"/>
          <w:sz w:val="20"/>
          <w:szCs w:val="20"/>
        </w:rPr>
        <w:t>-config</w:t>
      </w:r>
      <w:r>
        <w:t xml:space="preserve"> </w:t>
      </w:r>
      <w:proofErr w:type="spellStart"/>
      <w:r>
        <w:t>is</w:t>
      </w:r>
      <w:proofErr w:type="spellEnd"/>
      <w:r>
        <w:t xml:space="preserve"> not </w:t>
      </w:r>
      <w:proofErr w:type="spellStart"/>
      <w:r>
        <w:t>available</w:t>
      </w:r>
      <w:proofErr w:type="spellEnd"/>
      <w:r>
        <w:t xml:space="preserve">, </w:t>
      </w:r>
      <w:proofErr w:type="spellStart"/>
      <w:r>
        <w:t>enabling</w:t>
      </w:r>
      <w:proofErr w:type="spellEnd"/>
      <w:r>
        <w:t xml:space="preserve"> the SPI port can </w:t>
      </w:r>
      <w:proofErr w:type="spellStart"/>
      <w:r>
        <w:t>be</w:t>
      </w:r>
      <w:proofErr w:type="spellEnd"/>
      <w:r>
        <w:t xml:space="preserve"> </w:t>
      </w:r>
      <w:proofErr w:type="spellStart"/>
      <w:r>
        <w:t>done</w:t>
      </w:r>
      <w:proofErr w:type="spellEnd"/>
      <w:r>
        <w:t xml:space="preserve"> </w:t>
      </w:r>
      <w:hyperlink r:id="rId48" w:anchor="Device_Tree" w:history="1">
        <w:proofErr w:type="spellStart"/>
        <w:r>
          <w:rPr>
            <w:rStyle w:val="Lienhypertexte"/>
          </w:rPr>
          <w:t>manually</w:t>
        </w:r>
        <w:proofErr w:type="spellEnd"/>
      </w:hyperlink>
      <w:r>
        <w:t>.</w:t>
      </w:r>
    </w:p>
    <w:p w:rsidR="00666DF6" w:rsidRDefault="00666DF6" w:rsidP="00666DF6">
      <w:pPr>
        <w:pStyle w:val="NormalWeb"/>
      </w:pPr>
      <w:proofErr w:type="spellStart"/>
      <w:r>
        <w:t>Ensure</w:t>
      </w:r>
      <w:proofErr w:type="spellEnd"/>
      <w:r>
        <w:t xml:space="preserve"> </w:t>
      </w:r>
      <w:proofErr w:type="spellStart"/>
      <w:r>
        <w:t>that</w:t>
      </w:r>
      <w:proofErr w:type="spellEnd"/>
      <w:r>
        <w:t xml:space="preserve"> the SPI kernel driver </w:t>
      </w:r>
      <w:proofErr w:type="spellStart"/>
      <w:r>
        <w:t>is</w:t>
      </w:r>
      <w:proofErr w:type="spellEnd"/>
      <w:r>
        <w:t xml:space="preserve"> </w:t>
      </w:r>
      <w:proofErr w:type="spellStart"/>
      <w:proofErr w:type="gramStart"/>
      <w:r>
        <w:t>enabled</w:t>
      </w:r>
      <w:proofErr w:type="spellEnd"/>
      <w:r>
        <w:t>:</w:t>
      </w:r>
      <w:proofErr w:type="gramEnd"/>
    </w:p>
    <w:p w:rsidR="00666DF6" w:rsidRDefault="00666DF6" w:rsidP="00666DF6">
      <w:pPr>
        <w:pStyle w:val="PrformatHTML"/>
      </w:pPr>
      <w:r>
        <w:t>$ ls -l /dev/spi*</w:t>
      </w:r>
    </w:p>
    <w:p w:rsidR="00666DF6" w:rsidRDefault="00666DF6" w:rsidP="00666DF6">
      <w:pPr>
        <w:pStyle w:val="PrformatHTML"/>
      </w:pPr>
      <w:proofErr w:type="spellStart"/>
      <w:proofErr w:type="gramStart"/>
      <w:r>
        <w:t>crw</w:t>
      </w:r>
      <w:proofErr w:type="gramEnd"/>
      <w:r>
        <w:t>-rw</w:t>
      </w:r>
      <w:proofErr w:type="spellEnd"/>
      <w:r>
        <w:t xml:space="preserve">---- 1 root spi 153, 0 </w:t>
      </w:r>
      <w:proofErr w:type="spellStart"/>
      <w:r>
        <w:t>Nov</w:t>
      </w:r>
      <w:proofErr w:type="spellEnd"/>
      <w:r>
        <w:t xml:space="preserve"> 25 08:32 /dev/spidev0.0</w:t>
      </w:r>
    </w:p>
    <w:p w:rsidR="00666DF6" w:rsidRDefault="00666DF6" w:rsidP="00666DF6">
      <w:pPr>
        <w:pStyle w:val="PrformatHTML"/>
      </w:pPr>
      <w:proofErr w:type="spellStart"/>
      <w:proofErr w:type="gramStart"/>
      <w:r>
        <w:t>crw</w:t>
      </w:r>
      <w:proofErr w:type="gramEnd"/>
      <w:r>
        <w:t>-rw</w:t>
      </w:r>
      <w:proofErr w:type="spellEnd"/>
      <w:r>
        <w:t xml:space="preserve">---- 1 root spi 153, 1 </w:t>
      </w:r>
      <w:proofErr w:type="spellStart"/>
      <w:r>
        <w:t>Nov</w:t>
      </w:r>
      <w:proofErr w:type="spellEnd"/>
      <w:r>
        <w:t xml:space="preserve"> 25 08:32 /dev/spidev0.1</w:t>
      </w:r>
    </w:p>
    <w:p w:rsidR="00666DF6" w:rsidRDefault="00666DF6" w:rsidP="00666DF6">
      <w:pPr>
        <w:pStyle w:val="PrformatHTML"/>
      </w:pPr>
    </w:p>
    <w:p w:rsidR="00666DF6" w:rsidRDefault="00666DF6" w:rsidP="00666DF6">
      <w:pPr>
        <w:pStyle w:val="PrformatHTML"/>
      </w:pPr>
      <w:r>
        <w:rPr>
          <w:noProof/>
        </w:rPr>
        <w:drawing>
          <wp:inline distT="0" distB="0" distL="0" distR="0" wp14:anchorId="4EAB4E1F" wp14:editId="1CE0CAC3">
            <wp:extent cx="5760720" cy="930275"/>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930275"/>
                    </a:xfrm>
                    <a:prstGeom prst="rect">
                      <a:avLst/>
                    </a:prstGeom>
                  </pic:spPr>
                </pic:pic>
              </a:graphicData>
            </a:graphic>
          </wp:inline>
        </w:drawing>
      </w:r>
    </w:p>
    <w:p w:rsidR="00666DF6" w:rsidRDefault="00666DF6" w:rsidP="00666DF6">
      <w:pPr>
        <w:pStyle w:val="NormalWeb"/>
      </w:pPr>
      <w:proofErr w:type="gramStart"/>
      <w:r>
        <w:t>or:</w:t>
      </w:r>
      <w:proofErr w:type="gramEnd"/>
    </w:p>
    <w:p w:rsidR="00666DF6" w:rsidRDefault="00666DF6" w:rsidP="00666DF6">
      <w:pPr>
        <w:pStyle w:val="PrformatHTML"/>
      </w:pPr>
      <w:r>
        <w:t xml:space="preserve">$ </w:t>
      </w:r>
      <w:proofErr w:type="spellStart"/>
      <w:r>
        <w:t>lsmod</w:t>
      </w:r>
      <w:proofErr w:type="spellEnd"/>
      <w:r>
        <w:t xml:space="preserve"> | </w:t>
      </w:r>
      <w:proofErr w:type="spellStart"/>
      <w:r>
        <w:t>grep</w:t>
      </w:r>
      <w:proofErr w:type="spellEnd"/>
      <w:r>
        <w:t xml:space="preserve"> spi</w:t>
      </w:r>
    </w:p>
    <w:p w:rsidR="00666DF6" w:rsidRDefault="00666DF6" w:rsidP="00666DF6">
      <w:pPr>
        <w:pStyle w:val="PrformatHTML"/>
      </w:pPr>
      <w:proofErr w:type="gramStart"/>
      <w:r>
        <w:t>spi</w:t>
      </w:r>
      <w:proofErr w:type="gramEnd"/>
      <w:r>
        <w:t>_bcm2835             6678  0</w:t>
      </w:r>
    </w:p>
    <w:p w:rsidR="00666DF6" w:rsidRDefault="00666DF6" w:rsidP="00666DF6">
      <w:pPr>
        <w:pStyle w:val="PrformatHTML"/>
      </w:pPr>
      <w:r>
        <w:rPr>
          <w:noProof/>
        </w:rPr>
        <w:drawing>
          <wp:inline distT="0" distB="0" distL="0" distR="0" wp14:anchorId="76CF69F6" wp14:editId="0E20FB61">
            <wp:extent cx="5760720" cy="55626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56260"/>
                    </a:xfrm>
                    <a:prstGeom prst="rect">
                      <a:avLst/>
                    </a:prstGeom>
                  </pic:spPr>
                </pic:pic>
              </a:graphicData>
            </a:graphic>
          </wp:inline>
        </w:drawing>
      </w:r>
    </w:p>
    <w:p w:rsidR="00666DF6" w:rsidRDefault="00666DF6" w:rsidP="00666DF6">
      <w:pPr>
        <w:pStyle w:val="NormalWeb"/>
      </w:pPr>
      <w:proofErr w:type="spellStart"/>
      <w:r>
        <w:t>Then</w:t>
      </w:r>
      <w:proofErr w:type="spellEnd"/>
      <w:r>
        <w:t xml:space="preserve"> </w:t>
      </w:r>
      <w:proofErr w:type="spellStart"/>
      <w:r>
        <w:t>add</w:t>
      </w:r>
      <w:proofErr w:type="spellEnd"/>
      <w:r>
        <w:t xml:space="preserve"> </w:t>
      </w:r>
      <w:proofErr w:type="spellStart"/>
      <w:r>
        <w:t>your</w:t>
      </w:r>
      <w:proofErr w:type="spellEnd"/>
      <w:r>
        <w:t xml:space="preserve"> user to the </w:t>
      </w:r>
      <w:r>
        <w:rPr>
          <w:rStyle w:val="Accentuation"/>
        </w:rPr>
        <w:t>spi</w:t>
      </w:r>
      <w:r>
        <w:t xml:space="preserve"> and </w:t>
      </w:r>
      <w:proofErr w:type="spellStart"/>
      <w:r>
        <w:rPr>
          <w:rStyle w:val="Accentuation"/>
        </w:rPr>
        <w:t>gpio</w:t>
      </w:r>
      <w:proofErr w:type="spellEnd"/>
      <w:r>
        <w:t xml:space="preserve"> </w:t>
      </w:r>
      <w:proofErr w:type="gramStart"/>
      <w:r>
        <w:t>groups:</w:t>
      </w:r>
      <w:proofErr w:type="gramEnd"/>
    </w:p>
    <w:p w:rsidR="00666DF6" w:rsidRDefault="00666DF6" w:rsidP="00666DF6">
      <w:pPr>
        <w:pStyle w:val="PrformatHTML"/>
      </w:pPr>
      <w:r>
        <w:t xml:space="preserve">$ </w:t>
      </w:r>
      <w:proofErr w:type="spellStart"/>
      <w:r>
        <w:t>usermod</w:t>
      </w:r>
      <w:proofErr w:type="spellEnd"/>
      <w:r>
        <w:t xml:space="preserve"> -a -G spi pi</w:t>
      </w:r>
    </w:p>
    <w:p w:rsidR="00666DF6" w:rsidRDefault="00666DF6" w:rsidP="00666DF6">
      <w:pPr>
        <w:pStyle w:val="PrformatHTML"/>
      </w:pPr>
      <w:r>
        <w:t xml:space="preserve">$ </w:t>
      </w:r>
      <w:proofErr w:type="spellStart"/>
      <w:r>
        <w:t>usermod</w:t>
      </w:r>
      <w:proofErr w:type="spellEnd"/>
      <w:r>
        <w:t xml:space="preserve"> -a -G </w:t>
      </w:r>
      <w:proofErr w:type="spellStart"/>
      <w:r>
        <w:t>gpio</w:t>
      </w:r>
      <w:proofErr w:type="spellEnd"/>
      <w:r>
        <w:t xml:space="preserve"> pi</w:t>
      </w:r>
    </w:p>
    <w:p w:rsidR="00666DF6" w:rsidRDefault="00666DF6" w:rsidP="00666DF6"/>
    <w:p w:rsidR="00666DF6" w:rsidRDefault="00666DF6" w:rsidP="00666DF6">
      <w:pPr>
        <w:pStyle w:val="NormalWeb"/>
      </w:pPr>
      <w:proofErr w:type="spellStart"/>
      <w:r>
        <w:t>Finally</w:t>
      </w:r>
      <w:proofErr w:type="spellEnd"/>
      <w:r>
        <w:t xml:space="preserve">, </w:t>
      </w:r>
      <w:proofErr w:type="spellStart"/>
      <w:r>
        <w:t>install</w:t>
      </w:r>
      <w:proofErr w:type="spellEnd"/>
      <w:r>
        <w:t xml:space="preserve"> the </w:t>
      </w:r>
      <w:proofErr w:type="spellStart"/>
      <w:r>
        <w:t>luma</w:t>
      </w:r>
      <w:proofErr w:type="spellEnd"/>
      <w:r>
        <w:t xml:space="preserve"> </w:t>
      </w:r>
      <w:proofErr w:type="spellStart"/>
      <w:r>
        <w:t>libraries</w:t>
      </w:r>
      <w:proofErr w:type="spellEnd"/>
      <w:r>
        <w:t xml:space="preserve"> </w:t>
      </w:r>
      <w:proofErr w:type="spellStart"/>
      <w:proofErr w:type="gramStart"/>
      <w:r>
        <w:t>using</w:t>
      </w:r>
      <w:proofErr w:type="spellEnd"/>
      <w:r>
        <w:t>:</w:t>
      </w:r>
      <w:proofErr w:type="gramEnd"/>
    </w:p>
    <w:p w:rsidR="00195A55" w:rsidRDefault="00195A55" w:rsidP="00195A55">
      <w:pPr>
        <w:pStyle w:val="PrformatHTML"/>
        <w:rPr>
          <w:ins w:id="196" w:author="ludo" w:date="2019-05-05T07:42:00Z"/>
          <w:rFonts w:ascii="Times New Roman" w:hAnsi="Times New Roman" w:cs="Times New Roman"/>
          <w:sz w:val="24"/>
          <w:szCs w:val="24"/>
        </w:rPr>
      </w:pPr>
    </w:p>
    <w:p w:rsidR="00195A55" w:rsidRPr="00E5246C" w:rsidRDefault="00195A55" w:rsidP="0019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ludo" w:date="2019-05-05T07:42:00Z"/>
          <w:rFonts w:ascii="Courier New" w:eastAsia="Times New Roman" w:hAnsi="Courier New" w:cs="Courier New"/>
          <w:sz w:val="20"/>
          <w:szCs w:val="20"/>
          <w:lang w:eastAsia="fr-FR"/>
        </w:rPr>
      </w:pPr>
      <w:ins w:id="198" w:author="ludo" w:date="2019-05-05T07:42:00Z">
        <w:r>
          <w:rPr>
            <w:rFonts w:ascii="Courier New" w:eastAsia="Times New Roman" w:hAnsi="Courier New" w:cs="Courier New"/>
            <w:sz w:val="20"/>
            <w:szCs w:val="20"/>
            <w:lang w:eastAsia="fr-FR"/>
          </w:rPr>
          <w:t xml:space="preserve">$ </w:t>
        </w:r>
        <w:proofErr w:type="spellStart"/>
        <w:r w:rsidRPr="00E5246C">
          <w:rPr>
            <w:rFonts w:ascii="Courier New" w:eastAsia="Times New Roman" w:hAnsi="Courier New" w:cs="Courier New"/>
            <w:sz w:val="20"/>
            <w:szCs w:val="20"/>
            <w:lang w:eastAsia="fr-FR"/>
          </w:rPr>
          <w:t>sudo</w:t>
        </w:r>
        <w:proofErr w:type="spellEnd"/>
        <w:r w:rsidRPr="00E5246C">
          <w:rPr>
            <w:rFonts w:ascii="Courier New" w:eastAsia="Times New Roman" w:hAnsi="Courier New" w:cs="Courier New"/>
            <w:sz w:val="20"/>
            <w:szCs w:val="20"/>
            <w:lang w:eastAsia="fr-FR"/>
          </w:rPr>
          <w:t xml:space="preserve"> apt-get </w:t>
        </w:r>
        <w:proofErr w:type="spellStart"/>
        <w:r w:rsidRPr="00E5246C">
          <w:rPr>
            <w:rFonts w:ascii="Courier New" w:eastAsia="Times New Roman" w:hAnsi="Courier New" w:cs="Courier New"/>
            <w:sz w:val="20"/>
            <w:szCs w:val="20"/>
            <w:lang w:eastAsia="fr-FR"/>
          </w:rPr>
          <w:t>install</w:t>
        </w:r>
        <w:proofErr w:type="spellEnd"/>
        <w:r w:rsidRPr="00E5246C">
          <w:rPr>
            <w:rFonts w:ascii="Courier New" w:eastAsia="Times New Roman" w:hAnsi="Courier New" w:cs="Courier New"/>
            <w:sz w:val="20"/>
            <w:szCs w:val="20"/>
            <w:lang w:eastAsia="fr-FR"/>
          </w:rPr>
          <w:t xml:space="preserve"> python-dev python-</w:t>
        </w:r>
        <w:proofErr w:type="spellStart"/>
        <w:r w:rsidRPr="00E5246C">
          <w:rPr>
            <w:rFonts w:ascii="Courier New" w:eastAsia="Times New Roman" w:hAnsi="Courier New" w:cs="Courier New"/>
            <w:sz w:val="20"/>
            <w:szCs w:val="20"/>
            <w:lang w:eastAsia="fr-FR"/>
          </w:rPr>
          <w:t>pip</w:t>
        </w:r>
        <w:proofErr w:type="spellEnd"/>
        <w:r w:rsidRPr="00E5246C">
          <w:rPr>
            <w:rFonts w:ascii="Courier New" w:eastAsia="Times New Roman" w:hAnsi="Courier New" w:cs="Courier New"/>
            <w:sz w:val="20"/>
            <w:szCs w:val="20"/>
            <w:lang w:eastAsia="fr-FR"/>
          </w:rPr>
          <w:t xml:space="preserve"> libfreetype6-dev </w:t>
        </w:r>
        <w:proofErr w:type="spellStart"/>
        <w:r w:rsidRPr="00E5246C">
          <w:rPr>
            <w:rFonts w:ascii="Courier New" w:eastAsia="Times New Roman" w:hAnsi="Courier New" w:cs="Courier New"/>
            <w:sz w:val="20"/>
            <w:szCs w:val="20"/>
            <w:lang w:eastAsia="fr-FR"/>
          </w:rPr>
          <w:t>libjpeg</w:t>
        </w:r>
        <w:proofErr w:type="spellEnd"/>
        <w:r w:rsidRPr="00E5246C">
          <w:rPr>
            <w:rFonts w:ascii="Courier New" w:eastAsia="Times New Roman" w:hAnsi="Courier New" w:cs="Courier New"/>
            <w:sz w:val="20"/>
            <w:szCs w:val="20"/>
            <w:lang w:eastAsia="fr-FR"/>
          </w:rPr>
          <w:t xml:space="preserve">-dev </w:t>
        </w:r>
        <w:proofErr w:type="spellStart"/>
        <w:r w:rsidRPr="00E5246C">
          <w:rPr>
            <w:rFonts w:ascii="Courier New" w:eastAsia="Times New Roman" w:hAnsi="Courier New" w:cs="Courier New"/>
            <w:sz w:val="20"/>
            <w:szCs w:val="20"/>
            <w:lang w:eastAsia="fr-FR"/>
          </w:rPr>
          <w:t>build</w:t>
        </w:r>
        <w:proofErr w:type="spellEnd"/>
        <w:r w:rsidRPr="00E5246C">
          <w:rPr>
            <w:rFonts w:ascii="Courier New" w:eastAsia="Times New Roman" w:hAnsi="Courier New" w:cs="Courier New"/>
            <w:sz w:val="20"/>
            <w:szCs w:val="20"/>
            <w:lang w:eastAsia="fr-FR"/>
          </w:rPr>
          <w:t>-essential</w:t>
        </w:r>
      </w:ins>
    </w:p>
    <w:p w:rsidR="00666DF6" w:rsidDel="00195A55" w:rsidRDefault="00666DF6" w:rsidP="00666DF6">
      <w:pPr>
        <w:pStyle w:val="PrformatHTML"/>
        <w:rPr>
          <w:del w:id="199" w:author="ludo" w:date="2019-05-05T07:42:00Z"/>
        </w:rPr>
      </w:pPr>
      <w:del w:id="200" w:author="ludo" w:date="2019-05-05T07:42:00Z">
        <w:r w:rsidDel="00195A55">
          <w:delText>$ pip3 install --upgrade luma.core</w:delText>
        </w:r>
      </w:del>
    </w:p>
    <w:p w:rsidR="00666DF6" w:rsidRDefault="00666DF6" w:rsidP="00666DF6">
      <w:pPr>
        <w:pStyle w:val="PrformatHTML"/>
      </w:pPr>
    </w:p>
    <w:p w:rsidR="00666DF6" w:rsidDel="00195A55" w:rsidRDefault="00666DF6" w:rsidP="00666DF6">
      <w:pPr>
        <w:pStyle w:val="PrformatHTML"/>
        <w:rPr>
          <w:del w:id="201" w:author="ludo" w:date="2019-05-05T07:42:00Z"/>
        </w:rPr>
      </w:pPr>
      <w:del w:id="202" w:author="ludo" w:date="2019-05-05T07:42:00Z">
        <w:r w:rsidDel="00195A55">
          <w:rPr>
            <w:noProof/>
          </w:rPr>
          <w:drawing>
            <wp:inline distT="0" distB="0" distL="0" distR="0" wp14:anchorId="22587934" wp14:editId="372E85E0">
              <wp:extent cx="5760720" cy="3935095"/>
              <wp:effectExtent l="0" t="0" r="0" b="825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935095"/>
                      </a:xfrm>
                      <a:prstGeom prst="rect">
                        <a:avLst/>
                      </a:prstGeom>
                    </pic:spPr>
                  </pic:pic>
                </a:graphicData>
              </a:graphic>
            </wp:inline>
          </w:drawing>
        </w:r>
      </w:del>
    </w:p>
    <w:p w:rsidR="00666DF6" w:rsidDel="00195A55" w:rsidRDefault="00666DF6" w:rsidP="00666DF6">
      <w:pPr>
        <w:pStyle w:val="PrformatHTML"/>
        <w:rPr>
          <w:del w:id="203" w:author="ludo" w:date="2019-05-05T07:42:00Z"/>
        </w:rPr>
      </w:pPr>
      <w:proofErr w:type="spellStart"/>
    </w:p>
    <w:p w:rsidR="00666DF6" w:rsidRDefault="00666DF6" w:rsidP="00666DF6">
      <w:pPr>
        <w:pStyle w:val="PrformatHTML"/>
      </w:pPr>
      <w:r>
        <w:t>$ pi</w:t>
      </w:r>
      <w:proofErr w:type="spellEnd"/>
      <w:r>
        <w:t xml:space="preserve">p3 install --upgrade </w:t>
      </w:r>
      <w:proofErr w:type="spellStart"/>
      <w:r>
        <w:t>luma.lcd</w:t>
      </w:r>
      <w:proofErr w:type="spellEnd"/>
    </w:p>
    <w:p w:rsidR="00666DF6" w:rsidRDefault="00666DF6" w:rsidP="00666DF6">
      <w:pPr>
        <w:pStyle w:val="PrformatHTML"/>
      </w:pPr>
    </w:p>
    <w:p w:rsidR="00666DF6" w:rsidRDefault="00666DF6" w:rsidP="00666DF6">
      <w:pPr>
        <w:pStyle w:val="PrformatHTML"/>
      </w:pPr>
      <w:r>
        <w:rPr>
          <w:noProof/>
        </w:rPr>
        <w:lastRenderedPageBreak/>
        <w:drawing>
          <wp:inline distT="0" distB="0" distL="0" distR="0" wp14:anchorId="0ED2AEE1" wp14:editId="438BB2AC">
            <wp:extent cx="5760720" cy="28289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28925"/>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Check the </w:t>
      </w:r>
      <w:proofErr w:type="gramStart"/>
      <w:r w:rsidRPr="00897D76">
        <w:rPr>
          <w:rFonts w:asciiTheme="minorHAnsi" w:eastAsiaTheme="minorHAnsi" w:hAnsiTheme="minorHAnsi" w:cstheme="minorBidi"/>
          <w:sz w:val="22"/>
          <w:szCs w:val="22"/>
          <w:lang w:eastAsia="en-US"/>
        </w:rPr>
        <w:t>installation:</w:t>
      </w:r>
      <w:proofErr w:type="gramEnd"/>
    </w:p>
    <w:p w:rsidR="00666DF6" w:rsidRPr="00A72E6B" w:rsidRDefault="00666DF6" w:rsidP="00666DF6">
      <w:pPr>
        <w:pStyle w:val="PrformatHTML"/>
      </w:pPr>
      <w:r>
        <w:t xml:space="preserve">$ </w:t>
      </w:r>
      <w:proofErr w:type="spellStart"/>
      <w:r w:rsidRPr="00A72E6B">
        <w:t>pip</w:t>
      </w:r>
      <w:proofErr w:type="spellEnd"/>
      <w:r w:rsidRPr="00A72E6B">
        <w:t xml:space="preserve"> </w:t>
      </w:r>
      <w:proofErr w:type="spellStart"/>
      <w:r w:rsidRPr="00A72E6B">
        <w:t>list</w:t>
      </w:r>
      <w:proofErr w:type="spellEnd"/>
      <w:r w:rsidRPr="00A72E6B">
        <w:t xml:space="preserve"> | </w:t>
      </w:r>
      <w:proofErr w:type="spellStart"/>
      <w:r w:rsidRPr="00A72E6B">
        <w:t>grep</w:t>
      </w:r>
      <w:proofErr w:type="spellEnd"/>
      <w:r w:rsidRPr="00A72E6B">
        <w:t xml:space="preserve"> </w:t>
      </w:r>
      <w:proofErr w:type="spellStart"/>
      <w:r w:rsidRPr="00A72E6B">
        <w:t>luma</w:t>
      </w:r>
      <w:proofErr w:type="spellEnd"/>
    </w:p>
    <w:p w:rsidR="00666DF6" w:rsidRPr="00BB0048" w:rsidRDefault="00666DF6" w:rsidP="00666DF6">
      <w:pPr>
        <w:pStyle w:val="PrformatHTML"/>
      </w:pPr>
    </w:p>
    <w:p w:rsidR="00666DF6" w:rsidRDefault="00666DF6" w:rsidP="00666DF6">
      <w:pPr>
        <w:pStyle w:val="PrformatHTML"/>
      </w:pPr>
      <w:r>
        <w:rPr>
          <w:noProof/>
        </w:rPr>
        <w:drawing>
          <wp:inline distT="0" distB="0" distL="0" distR="0" wp14:anchorId="61524E85" wp14:editId="2D9B1C95">
            <wp:extent cx="5760720" cy="63246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32460"/>
                    </a:xfrm>
                    <a:prstGeom prst="rect">
                      <a:avLst/>
                    </a:prstGeom>
                  </pic:spPr>
                </pic:pic>
              </a:graphicData>
            </a:graphic>
          </wp:inline>
        </w:drawing>
      </w:r>
    </w:p>
    <w:p w:rsidR="00666DF6" w:rsidRDefault="00666DF6" w:rsidP="00666DF6">
      <w:pPr>
        <w:pStyle w:val="PrformatHTML"/>
      </w:pPr>
    </w:p>
    <w:p w:rsidR="00897D7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And a </w:t>
      </w:r>
      <w:proofErr w:type="spellStart"/>
      <w:r w:rsidRPr="00897D76">
        <w:rPr>
          <w:rFonts w:asciiTheme="minorHAnsi" w:eastAsiaTheme="minorHAnsi" w:hAnsiTheme="minorHAnsi" w:cstheme="minorBidi"/>
          <w:sz w:val="22"/>
          <w:szCs w:val="22"/>
          <w:lang w:eastAsia="en-US"/>
        </w:rPr>
        <w:t>little</w:t>
      </w:r>
      <w:proofErr w:type="spellEnd"/>
      <w:r w:rsidRPr="00897D76">
        <w:rPr>
          <w:rFonts w:asciiTheme="minorHAnsi" w:eastAsiaTheme="minorHAnsi" w:hAnsiTheme="minorHAnsi" w:cstheme="minorBidi"/>
          <w:sz w:val="22"/>
          <w:szCs w:val="22"/>
          <w:lang w:eastAsia="en-US"/>
        </w:rPr>
        <w:t xml:space="preserve"> </w:t>
      </w:r>
      <w:proofErr w:type="spellStart"/>
      <w:proofErr w:type="gramStart"/>
      <w:r w:rsidRPr="00897D76">
        <w:rPr>
          <w:rFonts w:asciiTheme="minorHAnsi" w:eastAsiaTheme="minorHAnsi" w:hAnsiTheme="minorHAnsi" w:cstheme="minorBidi"/>
          <w:sz w:val="22"/>
          <w:szCs w:val="22"/>
          <w:lang w:eastAsia="en-US"/>
        </w:rPr>
        <w:t>cleaning</w:t>
      </w:r>
      <w:proofErr w:type="spellEnd"/>
      <w:r w:rsidRPr="00897D76">
        <w:rPr>
          <w:rFonts w:asciiTheme="minorHAnsi" w:eastAsiaTheme="minorHAnsi" w:hAnsiTheme="minorHAnsi" w:cstheme="minorBidi"/>
          <w:sz w:val="22"/>
          <w:szCs w:val="22"/>
          <w:lang w:eastAsia="en-US"/>
        </w:rPr>
        <w:t>:</w:t>
      </w:r>
      <w:proofErr w:type="gramEnd"/>
    </w:p>
    <w:p w:rsidR="00897D76" w:rsidRDefault="00897D76" w:rsidP="00666DF6">
      <w:pPr>
        <w:pStyle w:val="PrformatHTML"/>
        <w:rPr>
          <w:rFonts w:asciiTheme="minorHAnsi" w:eastAsiaTheme="minorHAnsi" w:hAnsiTheme="minorHAnsi" w:cstheme="minorBidi"/>
          <w:sz w:val="22"/>
          <w:szCs w:val="22"/>
          <w:lang w:eastAsia="en-US"/>
        </w:rPr>
      </w:pPr>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du</w:t>
      </w:r>
      <w:r>
        <w:t xml:space="preserve"> </w:t>
      </w:r>
      <w:r>
        <w:rPr>
          <w:rStyle w:val="re5"/>
        </w:rPr>
        <w:t>-h</w:t>
      </w:r>
      <w:r>
        <w:t xml:space="preserve"> </w:t>
      </w:r>
      <w:r>
        <w:rPr>
          <w:rStyle w:val="sy0"/>
        </w:rPr>
        <w:t>/</w:t>
      </w:r>
      <w:r>
        <w:t>var</w:t>
      </w:r>
      <w:r>
        <w:rPr>
          <w:rStyle w:val="sy0"/>
        </w:rPr>
        <w:t>/</w:t>
      </w:r>
      <w:r>
        <w:t>cache</w:t>
      </w:r>
      <w:r>
        <w:rPr>
          <w:rStyle w:val="sy0"/>
        </w:rPr>
        <w:t>/</w:t>
      </w:r>
      <w:proofErr w:type="spellStart"/>
      <w:r>
        <w:t>apt</w:t>
      </w:r>
      <w:proofErr w:type="spellEnd"/>
      <w:r>
        <w:rPr>
          <w:rStyle w:val="sy0"/>
        </w:rPr>
        <w:t>/</w:t>
      </w:r>
      <w:r>
        <w:t>archives</w:t>
      </w:r>
    </w:p>
    <w:p w:rsidR="00666DF6" w:rsidRDefault="00666DF6" w:rsidP="00666DF6">
      <w:pPr>
        <w:pStyle w:val="PrformatHTML"/>
        <w:rPr>
          <w:rStyle w:val="kw2"/>
        </w:rPr>
      </w:pPr>
      <w:r>
        <w:rPr>
          <w:rStyle w:val="kw2"/>
        </w:rPr>
        <w:t xml:space="preserve">$ </w:t>
      </w:r>
      <w:proofErr w:type="spellStart"/>
      <w:r>
        <w:rPr>
          <w:rStyle w:val="kw2"/>
        </w:rPr>
        <w:t>sudo</w:t>
      </w:r>
      <w:proofErr w:type="spellEnd"/>
      <w:r>
        <w:rPr>
          <w:rStyle w:val="kw2"/>
        </w:rPr>
        <w:t xml:space="preserve"> apt-get </w:t>
      </w:r>
      <w:proofErr w:type="spellStart"/>
      <w:r>
        <w:rPr>
          <w:rStyle w:val="kw2"/>
        </w:rPr>
        <w:t>autoclean</w:t>
      </w:r>
      <w:proofErr w:type="spellEnd"/>
    </w:p>
    <w:p w:rsidR="00666DF6" w:rsidRDefault="00666DF6" w:rsidP="00666DF6">
      <w:pPr>
        <w:pStyle w:val="PrformatHTML"/>
      </w:pPr>
      <w:r>
        <w:rPr>
          <w:rStyle w:val="kw2"/>
        </w:rPr>
        <w:t xml:space="preserve">$ </w:t>
      </w:r>
      <w:proofErr w:type="spellStart"/>
      <w:r>
        <w:rPr>
          <w:rStyle w:val="kw2"/>
        </w:rPr>
        <w:t>sudo</w:t>
      </w:r>
      <w:proofErr w:type="spellEnd"/>
      <w:r>
        <w:rPr>
          <w:rStyle w:val="kw2"/>
        </w:rPr>
        <w:t xml:space="preserve"> apt-get</w:t>
      </w:r>
      <w:r>
        <w:t xml:space="preserve"> </w:t>
      </w:r>
      <w:r>
        <w:rPr>
          <w:rStyle w:val="re5"/>
        </w:rPr>
        <w:t>--purge</w:t>
      </w:r>
      <w:r>
        <w:t xml:space="preserve"> </w:t>
      </w:r>
      <w:proofErr w:type="spellStart"/>
      <w:r>
        <w:t>autoremove</w:t>
      </w:r>
      <w:proofErr w:type="spellEnd"/>
    </w:p>
    <w:p w:rsidR="00666DF6" w:rsidRDefault="00666DF6" w:rsidP="00666DF6"/>
    <w:p w:rsidR="00897D76" w:rsidRDefault="00897D76" w:rsidP="00666DF6">
      <w:pPr>
        <w:rPr>
          <w:rFonts w:asciiTheme="majorHAnsi" w:eastAsiaTheme="majorEastAsia" w:hAnsiTheme="majorHAnsi" w:cstheme="majorBidi"/>
          <w:color w:val="2F5496" w:themeColor="accent1" w:themeShade="BF"/>
          <w:sz w:val="32"/>
          <w:szCs w:val="32"/>
        </w:rPr>
      </w:pPr>
      <w:r w:rsidRPr="00897D76">
        <w:rPr>
          <w:rFonts w:asciiTheme="majorHAnsi" w:eastAsiaTheme="majorEastAsia" w:hAnsiTheme="majorHAnsi" w:cstheme="majorBidi"/>
          <w:color w:val="2F5496" w:themeColor="accent1" w:themeShade="BF"/>
          <w:sz w:val="32"/>
          <w:szCs w:val="32"/>
        </w:rPr>
        <w:t>Copy laser CNC files</w:t>
      </w:r>
    </w:p>
    <w:p w:rsidR="00897D76" w:rsidRDefault="00897D76" w:rsidP="00897D76">
      <w:r w:rsidRPr="00897D76">
        <w:t>Copy the files of the archive CNCLASER firmware.zip in "/ home / pi"</w:t>
      </w:r>
    </w:p>
    <w:p w:rsidR="000212C4" w:rsidRDefault="00897D76" w:rsidP="000212C4">
      <w:pPr>
        <w:rPr>
          <w:ins w:id="204" w:author="ludo" w:date="2019-05-05T07:44:00Z"/>
        </w:rPr>
      </w:pPr>
      <w:del w:id="205" w:author="ludo" w:date="2019-05-05T07:44:00Z">
        <w:r w:rsidDel="000212C4">
          <w:rPr>
            <w:noProof/>
          </w:rPr>
          <w:drawing>
            <wp:inline distT="0" distB="0" distL="0" distR="0" wp14:anchorId="4AAC6713" wp14:editId="059D9CBF">
              <wp:extent cx="2066925" cy="2762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6925" cy="2762250"/>
                      </a:xfrm>
                      <a:prstGeom prst="rect">
                        <a:avLst/>
                      </a:prstGeom>
                    </pic:spPr>
                  </pic:pic>
                </a:graphicData>
              </a:graphic>
            </wp:inline>
          </w:drawing>
        </w:r>
      </w:del>
      <w:ins w:id="206" w:author="ludo" w:date="2019-05-05T07:44:00Z">
        <w:r w:rsidR="000212C4">
          <w:t xml:space="preserve">For </w:t>
        </w:r>
        <w:proofErr w:type="spellStart"/>
        <w:r w:rsidR="000212C4">
          <w:t>this</w:t>
        </w:r>
        <w:proofErr w:type="spellEnd"/>
        <w:r w:rsidR="000212C4">
          <w:t xml:space="preserve">, </w:t>
        </w:r>
        <w:proofErr w:type="spellStart"/>
        <w:r w:rsidR="000212C4">
          <w:t>under</w:t>
        </w:r>
        <w:proofErr w:type="spellEnd"/>
        <w:r w:rsidR="000212C4">
          <w:t xml:space="preserve"> </w:t>
        </w:r>
        <w:proofErr w:type="spellStart"/>
        <w:proofErr w:type="gramStart"/>
        <w:r w:rsidR="000212C4">
          <w:t>WinCP</w:t>
        </w:r>
        <w:proofErr w:type="spellEnd"/>
        <w:r w:rsidR="000212C4">
          <w:t>:</w:t>
        </w:r>
        <w:proofErr w:type="gramEnd"/>
      </w:ins>
    </w:p>
    <w:p w:rsidR="000212C4" w:rsidRDefault="000212C4" w:rsidP="000212C4">
      <w:pPr>
        <w:rPr>
          <w:ins w:id="207" w:author="ludo" w:date="2019-05-05T07:44:00Z"/>
        </w:rPr>
      </w:pPr>
      <w:ins w:id="208" w:author="ludo" w:date="2019-05-05T07:44:00Z">
        <w:r>
          <w:t xml:space="preserve">a) select the files </w:t>
        </w:r>
        <w:proofErr w:type="spellStart"/>
        <w:r>
          <w:t>from</w:t>
        </w:r>
        <w:proofErr w:type="spellEnd"/>
        <w:r>
          <w:t xml:space="preserve"> the folder CNCLASER (1) </w:t>
        </w:r>
        <w:proofErr w:type="spellStart"/>
        <w:r>
          <w:t>which</w:t>
        </w:r>
        <w:proofErr w:type="spellEnd"/>
        <w:r>
          <w:t xml:space="preserve"> </w:t>
        </w:r>
        <w:proofErr w:type="spellStart"/>
        <w:r>
          <w:t>is</w:t>
        </w:r>
        <w:proofErr w:type="spellEnd"/>
        <w:r>
          <w:t xml:space="preserve"> on </w:t>
        </w:r>
        <w:proofErr w:type="spellStart"/>
        <w:r>
          <w:t>your</w:t>
        </w:r>
        <w:proofErr w:type="spellEnd"/>
        <w:r>
          <w:t xml:space="preserve"> PC,</w:t>
        </w:r>
      </w:ins>
    </w:p>
    <w:p w:rsidR="000212C4" w:rsidRDefault="000212C4" w:rsidP="000212C4">
      <w:pPr>
        <w:rPr>
          <w:ins w:id="209" w:author="ludo" w:date="2019-05-05T07:44:00Z"/>
        </w:rPr>
      </w:pPr>
      <w:ins w:id="210" w:author="ludo" w:date="2019-05-05T07:44:00Z">
        <w:r>
          <w:t xml:space="preserve">b) Select destination directory (right screen </w:t>
        </w:r>
        <w:proofErr w:type="spellStart"/>
        <w:r>
          <w:t>under</w:t>
        </w:r>
        <w:proofErr w:type="spellEnd"/>
        <w:r>
          <w:t xml:space="preserve"> </w:t>
        </w:r>
        <w:proofErr w:type="spellStart"/>
        <w:r>
          <w:t>WinCP</w:t>
        </w:r>
        <w:proofErr w:type="spellEnd"/>
        <w:r>
          <w:t>) "/ home / pi / CNCLASER" (2)</w:t>
        </w:r>
      </w:ins>
    </w:p>
    <w:p w:rsidR="000212C4" w:rsidRDefault="000212C4" w:rsidP="000212C4">
      <w:pPr>
        <w:rPr>
          <w:ins w:id="211" w:author="ludo" w:date="2019-05-05T07:44:00Z"/>
        </w:rPr>
      </w:pPr>
      <w:ins w:id="212" w:author="ludo" w:date="2019-05-05T07:44:00Z">
        <w:r>
          <w:t xml:space="preserve">c) Click SEND on the </w:t>
        </w:r>
        <w:proofErr w:type="spellStart"/>
        <w:r>
          <w:t>left</w:t>
        </w:r>
        <w:proofErr w:type="spellEnd"/>
        <w:r>
          <w:t xml:space="preserve"> screen of </w:t>
        </w:r>
        <w:proofErr w:type="spellStart"/>
        <w:r>
          <w:t>WinCP</w:t>
        </w:r>
        <w:proofErr w:type="spellEnd"/>
        <w:r>
          <w:t xml:space="preserve"> (3)</w:t>
        </w:r>
      </w:ins>
    </w:p>
    <w:p w:rsidR="000212C4" w:rsidRDefault="000212C4" w:rsidP="000212C4">
      <w:pPr>
        <w:rPr>
          <w:ins w:id="213" w:author="ludo" w:date="2019-05-05T07:44:00Z"/>
        </w:rPr>
      </w:pPr>
    </w:p>
    <w:p w:rsidR="000212C4" w:rsidRDefault="000212C4" w:rsidP="000212C4">
      <w:pPr>
        <w:rPr>
          <w:ins w:id="214" w:author="ludo" w:date="2019-05-05T07:44:00Z"/>
        </w:rPr>
      </w:pPr>
    </w:p>
    <w:p w:rsidR="000212C4" w:rsidRDefault="000212C4" w:rsidP="000212C4">
      <w:pPr>
        <w:rPr>
          <w:ins w:id="215" w:author="ludo" w:date="2019-05-05T07:44:00Z"/>
        </w:rPr>
      </w:pPr>
      <w:ins w:id="216" w:author="ludo" w:date="2019-05-05T07:44:00Z">
        <w:r>
          <w:rPr>
            <w:noProof/>
          </w:rPr>
          <w:lastRenderedPageBreak/>
          <w:drawing>
            <wp:inline distT="0" distB="0" distL="0" distR="0" wp14:anchorId="0485CFD7" wp14:editId="1C831884">
              <wp:extent cx="3674745" cy="3416300"/>
              <wp:effectExtent l="0" t="0" r="190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4745" cy="3416300"/>
                      </a:xfrm>
                      <a:prstGeom prst="rect">
                        <a:avLst/>
                      </a:prstGeom>
                      <a:noFill/>
                      <a:ln>
                        <a:noFill/>
                      </a:ln>
                    </pic:spPr>
                  </pic:pic>
                </a:graphicData>
              </a:graphic>
            </wp:inline>
          </w:drawing>
        </w:r>
      </w:ins>
    </w:p>
    <w:p w:rsidR="000212C4" w:rsidRDefault="000212C4" w:rsidP="000212C4">
      <w:pPr>
        <w:rPr>
          <w:ins w:id="217" w:author="ludo" w:date="2019-05-05T07:44:00Z"/>
        </w:rPr>
      </w:pPr>
      <w:ins w:id="218" w:author="ludo" w:date="2019-05-05T07:44:00Z">
        <w:r>
          <w:rPr>
            <w:noProof/>
          </w:rPr>
          <w:drawing>
            <wp:inline distT="0" distB="0" distL="0" distR="0" wp14:anchorId="7A4ADC15" wp14:editId="24EA1475">
              <wp:extent cx="2182495" cy="2734310"/>
              <wp:effectExtent l="0" t="0" r="8255"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2495" cy="2734310"/>
                      </a:xfrm>
                      <a:prstGeom prst="rect">
                        <a:avLst/>
                      </a:prstGeom>
                      <a:noFill/>
                      <a:ln>
                        <a:noFill/>
                      </a:ln>
                    </pic:spPr>
                  </pic:pic>
                </a:graphicData>
              </a:graphic>
            </wp:inline>
          </w:drawing>
        </w:r>
      </w:ins>
    </w:p>
    <w:p w:rsidR="00897D76" w:rsidRDefault="00897D76" w:rsidP="00897D76"/>
    <w:p w:rsidR="00897D76" w:rsidRDefault="00897D76" w:rsidP="00897D76"/>
    <w:p w:rsidR="00666DF6" w:rsidRDefault="00897D76" w:rsidP="00897D76">
      <w:pPr>
        <w:pStyle w:val="Titre1"/>
      </w:pPr>
      <w:r w:rsidRPr="00897D76">
        <w:t xml:space="preserve">Configure the </w:t>
      </w:r>
      <w:proofErr w:type="spellStart"/>
      <w:r w:rsidRPr="00897D76">
        <w:t>automatic</w:t>
      </w:r>
      <w:proofErr w:type="spellEnd"/>
      <w:r w:rsidRPr="00897D76">
        <w:t xml:space="preserve"> launch of the Python script</w:t>
      </w:r>
    </w:p>
    <w:p w:rsidR="00897D76" w:rsidRDefault="00897D76" w:rsidP="00666DF6">
      <w:pPr>
        <w:pStyle w:val="PrformatHTML"/>
      </w:pPr>
    </w:p>
    <w:p w:rsidR="00666DF6" w:rsidRDefault="00897D76" w:rsidP="00666DF6">
      <w:pPr>
        <w:pStyle w:val="PrformatHTML"/>
        <w:rPr>
          <w:rFonts w:asciiTheme="minorHAnsi" w:eastAsiaTheme="minorHAnsi" w:hAnsiTheme="minorHAnsi" w:cstheme="minorBidi"/>
          <w:sz w:val="22"/>
          <w:szCs w:val="22"/>
          <w:lang w:eastAsia="en-US"/>
        </w:rPr>
      </w:pPr>
      <w:r w:rsidRPr="00897D76">
        <w:rPr>
          <w:rFonts w:asciiTheme="minorHAnsi" w:eastAsiaTheme="minorHAnsi" w:hAnsiTheme="minorHAnsi" w:cstheme="minorBidi"/>
          <w:sz w:val="22"/>
          <w:szCs w:val="22"/>
          <w:lang w:eastAsia="en-US"/>
        </w:rPr>
        <w:t xml:space="preserve">Under the / </w:t>
      </w:r>
      <w:proofErr w:type="spellStart"/>
      <w:r w:rsidRPr="00897D76">
        <w:rPr>
          <w:rFonts w:asciiTheme="minorHAnsi" w:eastAsiaTheme="minorHAnsi" w:hAnsiTheme="minorHAnsi" w:cstheme="minorBidi"/>
          <w:sz w:val="22"/>
          <w:szCs w:val="22"/>
          <w:lang w:eastAsia="en-US"/>
        </w:rPr>
        <w:t>etc</w:t>
      </w:r>
      <w:proofErr w:type="spellEnd"/>
      <w:r w:rsidRPr="00897D76">
        <w:rPr>
          <w:rFonts w:asciiTheme="minorHAnsi" w:eastAsiaTheme="minorHAnsi" w:hAnsiTheme="minorHAnsi" w:cstheme="minorBidi"/>
          <w:sz w:val="22"/>
          <w:szCs w:val="22"/>
          <w:lang w:eastAsia="en-US"/>
        </w:rPr>
        <w:t xml:space="preserve"> / directory and in the </w:t>
      </w:r>
      <w:proofErr w:type="spellStart"/>
      <w:proofErr w:type="gramStart"/>
      <w:r w:rsidRPr="00897D76">
        <w:rPr>
          <w:rFonts w:asciiTheme="minorHAnsi" w:eastAsiaTheme="minorHAnsi" w:hAnsiTheme="minorHAnsi" w:cstheme="minorBidi"/>
          <w:sz w:val="22"/>
          <w:szCs w:val="22"/>
          <w:lang w:eastAsia="en-US"/>
        </w:rPr>
        <w:t>rc.local</w:t>
      </w:r>
      <w:proofErr w:type="spellEnd"/>
      <w:proofErr w:type="gramEnd"/>
      <w:r w:rsidRPr="00897D76">
        <w:rPr>
          <w:rFonts w:asciiTheme="minorHAnsi" w:eastAsiaTheme="minorHAnsi" w:hAnsiTheme="minorHAnsi" w:cstheme="minorBidi"/>
          <w:sz w:val="22"/>
          <w:szCs w:val="22"/>
          <w:lang w:eastAsia="en-US"/>
        </w:rPr>
        <w:t xml:space="preserve"> file, copy the line:</w:t>
      </w:r>
    </w:p>
    <w:p w:rsidR="00897D76" w:rsidRDefault="00897D76" w:rsidP="00666DF6">
      <w:pPr>
        <w:pStyle w:val="PrformatHTML"/>
      </w:pPr>
    </w:p>
    <w:p w:rsidR="00666DF6" w:rsidRDefault="00666DF6" w:rsidP="00666D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219" w:author="ludo" w:date="2019-05-05T07:44:00Z">
        <w:r w:rsidDel="000212C4">
          <w:rPr>
            <w:rFonts w:ascii="Consolas" w:hAnsi="Consolas" w:cs="Consolas"/>
          </w:rPr>
          <w:delText>home/pi</w:delText>
        </w:r>
      </w:del>
      <w:ins w:id="220" w:author="ludo" w:date="2019-05-05T07:44:00Z">
        <w:r w:rsidR="000212C4">
          <w:rPr>
            <w:rFonts w:ascii="Consolas" w:hAnsi="Consolas" w:cs="Consolas"/>
          </w:rPr>
          <w:t>r</w:t>
        </w:r>
      </w:ins>
      <w:ins w:id="221" w:author="ludo" w:date="2019-05-05T07:45:00Z">
        <w:r w:rsidR="000212C4">
          <w:rPr>
            <w:rFonts w:ascii="Consolas" w:hAnsi="Consolas" w:cs="Consolas"/>
          </w:rPr>
          <w:t>oot</w:t>
        </w:r>
      </w:ins>
      <w:del w:id="222" w:author="ludo" w:date="2019-05-05T07:45:00Z">
        <w:r w:rsidDel="000212C4">
          <w:rPr>
            <w:rFonts w:ascii="Consolas" w:hAnsi="Consolas" w:cs="Consolas"/>
          </w:rPr>
          <w:delText>/.</w:delText>
        </w:r>
      </w:del>
      <w:ins w:id="223" w:author="ludo" w:date="2019-05-05T07:45:00Z">
        <w:r w:rsidR="000212C4">
          <w:rPr>
            <w:rFonts w:ascii="Consolas" w:hAnsi="Consolas" w:cs="Consolas"/>
          </w:rPr>
          <w:t>/</w:t>
        </w:r>
      </w:ins>
      <w:proofErr w:type="spellStart"/>
      <w:r>
        <w:rPr>
          <w:rFonts w:ascii="Consolas" w:hAnsi="Consolas" w:cs="Consolas"/>
        </w:rPr>
        <w:t>virtualenvs</w:t>
      </w:r>
      <w:proofErr w:type="spellEnd"/>
      <w:r>
        <w:rPr>
          <w:rFonts w:ascii="Consolas" w:hAnsi="Consolas" w:cs="Consolas"/>
        </w:rPr>
        <w:t>/cv/bin/python3.5 /home/pi/CNCLASER/Main_draft.py &amp;</w:t>
      </w:r>
    </w:p>
    <w:p w:rsidR="00666DF6" w:rsidRDefault="00666DF6" w:rsidP="00666DF6">
      <w:pPr>
        <w:pStyle w:val="PrformatHTML"/>
      </w:pPr>
    </w:p>
    <w:p w:rsidR="00666DF6" w:rsidRDefault="00666DF6" w:rsidP="00666DF6">
      <w:pPr>
        <w:pStyle w:val="PrformatHTML"/>
      </w:pPr>
      <w:r>
        <w:rPr>
          <w:noProof/>
        </w:rPr>
        <w:lastRenderedPageBreak/>
        <w:drawing>
          <wp:inline distT="0" distB="0" distL="0" distR="0" wp14:anchorId="32A458EC" wp14:editId="65F41293">
            <wp:extent cx="5553075" cy="376237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53075" cy="3762375"/>
                    </a:xfrm>
                    <a:prstGeom prst="rect">
                      <a:avLst/>
                    </a:prstGeom>
                  </pic:spPr>
                </pic:pic>
              </a:graphicData>
            </a:graphic>
          </wp:inline>
        </w:drawing>
      </w:r>
    </w:p>
    <w:p w:rsidR="00666DF6" w:rsidRDefault="00666DF6" w:rsidP="00666DF6">
      <w:pPr>
        <w:pStyle w:val="PrformatHTML"/>
      </w:pPr>
    </w:p>
    <w:p w:rsidR="00897D76" w:rsidRDefault="00897D76" w:rsidP="00666DF6">
      <w:r w:rsidRPr="00897D76">
        <w:t xml:space="preserve">Contents of the </w:t>
      </w:r>
      <w:proofErr w:type="spellStart"/>
      <w:proofErr w:type="gramStart"/>
      <w:r w:rsidRPr="00897D76">
        <w:t>rc.local</w:t>
      </w:r>
      <w:proofErr w:type="spellEnd"/>
      <w:proofErr w:type="gramEnd"/>
      <w:r w:rsidRPr="00897D76">
        <w:t xml:space="preserve"> file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w:t>
      </w:r>
      <w:proofErr w:type="gramEnd"/>
      <w:r>
        <w:rPr>
          <w:rFonts w:ascii="Consolas" w:hAnsi="Consolas" w:cs="Consolas"/>
        </w:rPr>
        <w:t>bin/sh -e</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proofErr w:type="gramStart"/>
      <w:r>
        <w:rPr>
          <w:rFonts w:ascii="Consolas" w:hAnsi="Consolas" w:cs="Consolas"/>
        </w:rPr>
        <w:t>rc.local</w:t>
      </w:r>
      <w:proofErr w:type="spellEnd"/>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This script </w:t>
      </w:r>
      <w:proofErr w:type="spellStart"/>
      <w:r>
        <w:rPr>
          <w:rFonts w:ascii="Consolas" w:hAnsi="Consolas" w:cs="Consolas"/>
        </w:rPr>
        <w:t>is</w:t>
      </w:r>
      <w:proofErr w:type="spellEnd"/>
      <w:r>
        <w:rPr>
          <w:rFonts w:ascii="Consolas" w:hAnsi="Consolas" w:cs="Consolas"/>
        </w:rPr>
        <w:t xml:space="preserve"> </w:t>
      </w:r>
      <w:proofErr w:type="spellStart"/>
      <w:r>
        <w:rPr>
          <w:rFonts w:ascii="Consolas" w:hAnsi="Consolas" w:cs="Consolas"/>
        </w:rPr>
        <w:t>executed</w:t>
      </w:r>
      <w:proofErr w:type="spellEnd"/>
      <w:r>
        <w:rPr>
          <w:rFonts w:ascii="Consolas" w:hAnsi="Consolas" w:cs="Consolas"/>
        </w:rPr>
        <w:t xml:space="preserve"> at the end of </w:t>
      </w:r>
      <w:proofErr w:type="spellStart"/>
      <w:r>
        <w:rPr>
          <w:rFonts w:ascii="Consolas" w:hAnsi="Consolas" w:cs="Consolas"/>
        </w:rPr>
        <w:t>each</w:t>
      </w:r>
      <w:proofErr w:type="spellEnd"/>
      <w:r>
        <w:rPr>
          <w:rFonts w:ascii="Consolas" w:hAnsi="Consolas" w:cs="Consolas"/>
        </w:rPr>
        <w:t xml:space="preserve"> </w:t>
      </w:r>
      <w:proofErr w:type="spellStart"/>
      <w:r>
        <w:rPr>
          <w:rFonts w:ascii="Consolas" w:hAnsi="Consolas" w:cs="Consolas"/>
        </w:rPr>
        <w:t>multiuser</w:t>
      </w:r>
      <w:proofErr w:type="spellEnd"/>
      <w:r>
        <w:rPr>
          <w:rFonts w:ascii="Consolas" w:hAnsi="Consolas" w:cs="Consolas"/>
        </w:rPr>
        <w:t xml:space="preserve"> </w:t>
      </w:r>
      <w:proofErr w:type="spellStart"/>
      <w:r>
        <w:rPr>
          <w:rFonts w:ascii="Consolas" w:hAnsi="Consolas" w:cs="Consolas"/>
        </w:rPr>
        <w:t>runlevel</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Make</w:t>
      </w:r>
      <w:proofErr w:type="spellEnd"/>
      <w:r>
        <w:rPr>
          <w:rFonts w:ascii="Consolas" w:hAnsi="Consolas" w:cs="Consolas"/>
        </w:rPr>
        <w:t xml:space="preserve"> sure </w:t>
      </w:r>
      <w:proofErr w:type="spellStart"/>
      <w:r>
        <w:rPr>
          <w:rFonts w:ascii="Consolas" w:hAnsi="Consolas" w:cs="Consolas"/>
        </w:rPr>
        <w:t>that</w:t>
      </w:r>
      <w:proofErr w:type="spellEnd"/>
      <w:r>
        <w:rPr>
          <w:rFonts w:ascii="Consolas" w:hAnsi="Consolas" w:cs="Consolas"/>
        </w:rPr>
        <w:t xml:space="preserve"> the script </w:t>
      </w:r>
      <w:proofErr w:type="spellStart"/>
      <w:r>
        <w:rPr>
          <w:rFonts w:ascii="Consolas" w:hAnsi="Consolas" w:cs="Consolas"/>
        </w:rPr>
        <w:t>will</w:t>
      </w:r>
      <w:proofErr w:type="spellEnd"/>
      <w:r>
        <w:rPr>
          <w:rFonts w:ascii="Consolas" w:hAnsi="Consolas" w:cs="Consolas"/>
        </w:rPr>
        <w:t xml:space="preserve"> "exit 0" on </w:t>
      </w:r>
      <w:proofErr w:type="spellStart"/>
      <w:r>
        <w:rPr>
          <w:rFonts w:ascii="Consolas" w:hAnsi="Consolas" w:cs="Consolas"/>
        </w:rPr>
        <w:t>success</w:t>
      </w:r>
      <w:proofErr w:type="spellEnd"/>
      <w:r>
        <w:rPr>
          <w:rFonts w:ascii="Consolas" w:hAnsi="Consolas" w:cs="Consolas"/>
        </w:rPr>
        <w:t xml:space="preserve"> or </w:t>
      </w:r>
      <w:proofErr w:type="spellStart"/>
      <w:r>
        <w:rPr>
          <w:rFonts w:ascii="Consolas" w:hAnsi="Consolas" w:cs="Consolas"/>
        </w:rPr>
        <w:t>any</w:t>
      </w:r>
      <w:proofErr w:type="spellEnd"/>
      <w:r>
        <w:rPr>
          <w:rFonts w:ascii="Consolas" w:hAnsi="Consolas" w:cs="Consolas"/>
        </w:rPr>
        <w:t xml:space="preserve"> </w:t>
      </w:r>
      <w:proofErr w:type="spellStart"/>
      <w:r>
        <w:rPr>
          <w:rFonts w:ascii="Consolas" w:hAnsi="Consolas" w:cs="Consolas"/>
        </w:rPr>
        <w:t>other</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value on </w:t>
      </w:r>
      <w:proofErr w:type="spellStart"/>
      <w:r>
        <w:rPr>
          <w:rFonts w:ascii="Consolas" w:hAnsi="Consolas" w:cs="Consolas"/>
        </w:rPr>
        <w:t>error</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In </w:t>
      </w:r>
      <w:proofErr w:type="spellStart"/>
      <w:r>
        <w:rPr>
          <w:rFonts w:ascii="Consolas" w:hAnsi="Consolas" w:cs="Consolas"/>
        </w:rPr>
        <w:t>order</w:t>
      </w:r>
      <w:proofErr w:type="spellEnd"/>
      <w:r>
        <w:rPr>
          <w:rFonts w:ascii="Consolas" w:hAnsi="Consolas" w:cs="Consolas"/>
        </w:rPr>
        <w:t xml:space="preserve"> to enable or </w:t>
      </w:r>
      <w:proofErr w:type="spellStart"/>
      <w:r>
        <w:rPr>
          <w:rFonts w:ascii="Consolas" w:hAnsi="Consolas" w:cs="Consolas"/>
        </w:rPr>
        <w:t>disable</w:t>
      </w:r>
      <w:proofErr w:type="spellEnd"/>
      <w:r>
        <w:rPr>
          <w:rFonts w:ascii="Consolas" w:hAnsi="Consolas" w:cs="Consolas"/>
        </w:rPr>
        <w:t xml:space="preserve">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just</w:t>
      </w:r>
      <w:proofErr w:type="spellEnd"/>
      <w:r>
        <w:rPr>
          <w:rFonts w:ascii="Consolas" w:hAnsi="Consolas" w:cs="Consolas"/>
        </w:rPr>
        <w:t xml:space="preserve"> change the </w:t>
      </w:r>
      <w:proofErr w:type="spellStart"/>
      <w:r>
        <w:rPr>
          <w:rFonts w:ascii="Consolas" w:hAnsi="Consolas" w:cs="Consolas"/>
        </w:rPr>
        <w:t>execution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bits.</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By default </w:t>
      </w:r>
      <w:proofErr w:type="spellStart"/>
      <w:r>
        <w:rPr>
          <w:rFonts w:ascii="Consolas" w:hAnsi="Consolas" w:cs="Consolas"/>
        </w:rPr>
        <w:t>this</w:t>
      </w:r>
      <w:proofErr w:type="spellEnd"/>
      <w:r>
        <w:rPr>
          <w:rFonts w:ascii="Consolas" w:hAnsi="Consolas" w:cs="Consolas"/>
        </w:rPr>
        <w:t xml:space="preserve"> script </w:t>
      </w:r>
      <w:proofErr w:type="spellStart"/>
      <w:r>
        <w:rPr>
          <w:rFonts w:ascii="Consolas" w:hAnsi="Consolas" w:cs="Consolas"/>
        </w:rPr>
        <w:t>does</w:t>
      </w:r>
      <w:proofErr w:type="spellEnd"/>
      <w:r>
        <w:rPr>
          <w:rFonts w:ascii="Consolas" w:hAnsi="Consolas" w:cs="Consolas"/>
        </w:rPr>
        <w:t xml:space="preserve"> </w:t>
      </w:r>
      <w:proofErr w:type="spellStart"/>
      <w:r>
        <w:rPr>
          <w:rFonts w:ascii="Consolas" w:hAnsi="Consolas" w:cs="Consolas"/>
        </w:rPr>
        <w:t>nothing</w:t>
      </w:r>
      <w:proofErr w:type="spellEnd"/>
      <w:r>
        <w:rPr>
          <w:rFonts w:ascii="Consolas" w:hAnsi="Consolas" w:cs="Consolas"/>
        </w:rPr>
        <w:t>.</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w:t>
      </w:r>
      <w:del w:id="224" w:author="ludo" w:date="2019-05-05T07:45:00Z">
        <w:r w:rsidDel="000212C4">
          <w:rPr>
            <w:rFonts w:ascii="Consolas" w:hAnsi="Consolas" w:cs="Consolas"/>
          </w:rPr>
          <w:delText>home/pi</w:delText>
        </w:r>
      </w:del>
      <w:ins w:id="225" w:author="ludo" w:date="2019-05-05T07:45:00Z">
        <w:r w:rsidR="000212C4">
          <w:rPr>
            <w:rFonts w:ascii="Consolas" w:hAnsi="Consolas" w:cs="Consolas"/>
          </w:rPr>
          <w:t>root</w:t>
        </w:r>
      </w:ins>
      <w:proofErr w:type="gramStart"/>
      <w:r>
        <w:rPr>
          <w:rFonts w:ascii="Consolas" w:hAnsi="Consolas" w:cs="Consolas"/>
        </w:rPr>
        <w:t>/.</w:t>
      </w:r>
      <w:proofErr w:type="spellStart"/>
      <w:r>
        <w:rPr>
          <w:rFonts w:ascii="Consolas" w:hAnsi="Consolas" w:cs="Consolas"/>
        </w:rPr>
        <w:t>virtualenvs</w:t>
      </w:r>
      <w:proofErr w:type="spellEnd"/>
      <w:proofErr w:type="gramEnd"/>
      <w:r>
        <w:rPr>
          <w:rFonts w:ascii="Consolas" w:hAnsi="Consolas" w:cs="Consolas"/>
        </w:rPr>
        <w:t>/cv/bin/python3.5 /home/pi/CNCLASER/Main_draft.py &amp;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spellStart"/>
      <w:r>
        <w:rPr>
          <w:rFonts w:ascii="Consolas" w:hAnsi="Consolas" w:cs="Consolas"/>
        </w:rPr>
        <w:t>Print</w:t>
      </w:r>
      <w:proofErr w:type="spellEnd"/>
      <w:r>
        <w:rPr>
          <w:rFonts w:ascii="Consolas" w:hAnsi="Consolas" w:cs="Consolas"/>
        </w:rPr>
        <w:t xml:space="preserve"> the IP </w:t>
      </w:r>
      <w:proofErr w:type="spellStart"/>
      <w:r>
        <w:rPr>
          <w:rFonts w:ascii="Consolas" w:hAnsi="Consolas" w:cs="Consolas"/>
        </w:rPr>
        <w:t>address</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_IP=$(</w:t>
      </w:r>
      <w:proofErr w:type="spellStart"/>
      <w:r>
        <w:rPr>
          <w:rFonts w:ascii="Consolas" w:hAnsi="Consolas" w:cs="Consolas"/>
        </w:rPr>
        <w:t>hostname</w:t>
      </w:r>
      <w:proofErr w:type="spellEnd"/>
      <w:r>
        <w:rPr>
          <w:rFonts w:ascii="Consolas" w:hAnsi="Consolas" w:cs="Consolas"/>
        </w:rPr>
        <w:t xml:space="preserve"> -I) || </w:t>
      </w:r>
      <w:proofErr w:type="spellStart"/>
      <w:r>
        <w:rPr>
          <w:rFonts w:ascii="Consolas" w:hAnsi="Consolas" w:cs="Consolas"/>
        </w:rPr>
        <w:t>true</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if</w:t>
      </w:r>
      <w:proofErr w:type="gramEnd"/>
      <w:r>
        <w:rPr>
          <w:rFonts w:ascii="Consolas" w:hAnsi="Consolas" w:cs="Consolas"/>
        </w:rPr>
        <w:t xml:space="preserve"> [ "$_IP" ]; </w:t>
      </w:r>
      <w:proofErr w:type="spellStart"/>
      <w:r>
        <w:rPr>
          <w:rFonts w:ascii="Consolas" w:hAnsi="Consolas" w:cs="Consolas"/>
        </w:rPr>
        <w:t>then</w:t>
      </w:r>
      <w:proofErr w:type="spell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Pr>
          <w:rFonts w:ascii="Consolas" w:hAnsi="Consolas" w:cs="Consolas"/>
        </w:rPr>
        <w:t xml:space="preserve">  </w:t>
      </w:r>
      <w:proofErr w:type="gramStart"/>
      <w:r>
        <w:rPr>
          <w:rFonts w:ascii="Consolas" w:hAnsi="Consolas" w:cs="Consolas"/>
        </w:rPr>
        <w:t>printf</w:t>
      </w:r>
      <w:proofErr w:type="gramEnd"/>
      <w:r>
        <w:rPr>
          <w:rFonts w:ascii="Consolas" w:hAnsi="Consolas" w:cs="Consolas"/>
        </w:rPr>
        <w:t xml:space="preserve"> "</w:t>
      </w:r>
      <w:proofErr w:type="spellStart"/>
      <w:r>
        <w:rPr>
          <w:rFonts w:ascii="Consolas" w:hAnsi="Consolas" w:cs="Consolas"/>
        </w:rPr>
        <w:t>My</w:t>
      </w:r>
      <w:proofErr w:type="spellEnd"/>
      <w:r>
        <w:rPr>
          <w:rFonts w:ascii="Consolas" w:hAnsi="Consolas" w:cs="Consolas"/>
        </w:rPr>
        <w:t xml:space="preserve"> IP </w:t>
      </w:r>
      <w:proofErr w:type="spellStart"/>
      <w:r>
        <w:rPr>
          <w:rFonts w:ascii="Consolas" w:hAnsi="Consolas" w:cs="Consolas"/>
        </w:rPr>
        <w:t>address</w:t>
      </w:r>
      <w:proofErr w:type="spellEnd"/>
      <w:r>
        <w:rPr>
          <w:rFonts w:ascii="Consolas" w:hAnsi="Consolas" w:cs="Consolas"/>
        </w:rPr>
        <w:t xml:space="preserve"> </w:t>
      </w:r>
      <w:proofErr w:type="spellStart"/>
      <w:r>
        <w:rPr>
          <w:rFonts w:ascii="Consolas" w:hAnsi="Consolas" w:cs="Consolas"/>
        </w:rPr>
        <w:t>is</w:t>
      </w:r>
      <w:proofErr w:type="spellEnd"/>
      <w:r>
        <w:rPr>
          <w:rFonts w:ascii="Consolas" w:hAnsi="Consolas" w:cs="Consolas"/>
        </w:rPr>
        <w:t xml:space="preserve"> %s\n" "$_IP"</w:t>
      </w: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fi</w:t>
      </w:r>
      <w:proofErr w:type="gramEnd"/>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666DF6" w:rsidRDefault="00666DF6" w:rsidP="00666DF6">
      <w:pPr>
        <w:pBdr>
          <w:top w:val="single" w:sz="4" w:space="1" w:color="auto"/>
          <w:left w:val="single" w:sz="4" w:space="4" w:color="auto"/>
          <w:bottom w:val="single" w:sz="4" w:space="1" w:color="auto"/>
          <w:right w:val="single" w:sz="4" w:space="4"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exit</w:t>
      </w:r>
      <w:proofErr w:type="gramEnd"/>
      <w:r>
        <w:rPr>
          <w:rFonts w:ascii="Consolas" w:hAnsi="Consolas" w:cs="Consolas"/>
        </w:rPr>
        <w:t xml:space="preserve"> 0</w:t>
      </w:r>
    </w:p>
    <w:p w:rsidR="00666DF6" w:rsidRDefault="00666DF6" w:rsidP="00666DF6">
      <w:pPr>
        <w:pStyle w:val="PrformatHTML"/>
      </w:pPr>
    </w:p>
    <w:p w:rsidR="00666DF6" w:rsidRDefault="00666DF6" w:rsidP="00666DF6">
      <w:pPr>
        <w:pStyle w:val="PrformatHTML"/>
      </w:pPr>
    </w:p>
    <w:p w:rsidR="00897D76" w:rsidRDefault="00897D76" w:rsidP="00897D76">
      <w:r>
        <w:t xml:space="preserve">Restart the Raspberry Pi and check on the TV screen </w:t>
      </w:r>
      <w:proofErr w:type="spellStart"/>
      <w:r>
        <w:t>that</w:t>
      </w:r>
      <w:proofErr w:type="spellEnd"/>
      <w:r>
        <w:t xml:space="preserve"> the script </w:t>
      </w:r>
      <w:proofErr w:type="spellStart"/>
      <w:r>
        <w:t>is</w:t>
      </w:r>
      <w:proofErr w:type="spellEnd"/>
      <w:r>
        <w:t xml:space="preserve"> </w:t>
      </w:r>
      <w:proofErr w:type="spellStart"/>
      <w:r>
        <w:t>started</w:t>
      </w:r>
      <w:proofErr w:type="spellEnd"/>
      <w:r>
        <w:t xml:space="preserve">. "Stepper </w:t>
      </w:r>
      <w:proofErr w:type="spellStart"/>
      <w:r>
        <w:t>configured</w:t>
      </w:r>
      <w:proofErr w:type="spellEnd"/>
      <w:r>
        <w:t xml:space="preserve">" </w:t>
      </w:r>
      <w:proofErr w:type="spellStart"/>
      <w:r>
        <w:t>should</w:t>
      </w:r>
      <w:proofErr w:type="spellEnd"/>
      <w:r>
        <w:t xml:space="preserve"> </w:t>
      </w:r>
      <w:proofErr w:type="spellStart"/>
      <w:r>
        <w:t>appear</w:t>
      </w:r>
      <w:proofErr w:type="spellEnd"/>
      <w:r>
        <w:t>, + more info.</w:t>
      </w:r>
    </w:p>
    <w:p w:rsidR="008630AF" w:rsidRDefault="00897D76" w:rsidP="00897D76">
      <w:r>
        <w:t xml:space="preserve">The LCD </w:t>
      </w:r>
      <w:proofErr w:type="spellStart"/>
      <w:r>
        <w:t>should</w:t>
      </w:r>
      <w:proofErr w:type="spellEnd"/>
      <w:r>
        <w:t xml:space="preserve"> display the HMI.</w:t>
      </w:r>
    </w:p>
    <w:sectPr w:rsidR="008630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C21"/>
    <w:multiLevelType w:val="hybridMultilevel"/>
    <w:tmpl w:val="4140A9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0313B8"/>
    <w:multiLevelType w:val="hybridMultilevel"/>
    <w:tmpl w:val="347CE6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B62A5B"/>
    <w:multiLevelType w:val="hybridMultilevel"/>
    <w:tmpl w:val="D8E6A1B6"/>
    <w:lvl w:ilvl="0" w:tplc="040C0001">
      <w:start w:val="1"/>
      <w:numFmt w:val="bullet"/>
      <w:lvlText w:val=""/>
      <w:lvlJc w:val="left"/>
      <w:pPr>
        <w:ind w:left="720" w:hanging="360"/>
      </w:pPr>
      <w:rPr>
        <w:rFonts w:ascii="Symbol" w:hAnsi="Symbol" w:hint="default"/>
      </w:rPr>
    </w:lvl>
    <w:lvl w:ilvl="1" w:tplc="C32E6240">
      <w:numFmt w:val="bullet"/>
      <w:lvlText w:val="•"/>
      <w:lvlJc w:val="left"/>
      <w:pPr>
        <w:ind w:left="1440" w:hanging="360"/>
      </w:pPr>
      <w:rPr>
        <w:rFonts w:ascii="Calibri Light" w:eastAsiaTheme="majorEastAsia" w:hAnsi="Calibri Light" w:cstheme="majorBidi" w:hint="default"/>
        <w:color w:val="2F5496" w:themeColor="accent1" w:themeShade="BF"/>
        <w:sz w:val="32"/>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9A5877"/>
    <w:multiLevelType w:val="hybridMultilevel"/>
    <w:tmpl w:val="AD94792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CB96D89"/>
    <w:multiLevelType w:val="hybridMultilevel"/>
    <w:tmpl w:val="F708798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5548C"/>
    <w:multiLevelType w:val="hybridMultilevel"/>
    <w:tmpl w:val="7A98A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F22280"/>
    <w:multiLevelType w:val="hybridMultilevel"/>
    <w:tmpl w:val="6890C5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61860F98"/>
    <w:multiLevelType w:val="hybridMultilevel"/>
    <w:tmpl w:val="F1365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4E1629"/>
    <w:multiLevelType w:val="hybridMultilevel"/>
    <w:tmpl w:val="4140A9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1"/>
  </w:num>
  <w:num w:numId="8">
    <w:abstractNumId w:val="0"/>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do">
    <w15:presenceInfo w15:providerId="None" w15:userId="lu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3A"/>
    <w:rsid w:val="00003610"/>
    <w:rsid w:val="000212C4"/>
    <w:rsid w:val="00041180"/>
    <w:rsid w:val="0005000D"/>
    <w:rsid w:val="00060EC0"/>
    <w:rsid w:val="00081F77"/>
    <w:rsid w:val="00096D00"/>
    <w:rsid w:val="000A1E32"/>
    <w:rsid w:val="000D2A78"/>
    <w:rsid w:val="000D65C3"/>
    <w:rsid w:val="001448D0"/>
    <w:rsid w:val="001503A6"/>
    <w:rsid w:val="001656C9"/>
    <w:rsid w:val="0019467F"/>
    <w:rsid w:val="00194BAF"/>
    <w:rsid w:val="00195A55"/>
    <w:rsid w:val="001B0B39"/>
    <w:rsid w:val="001C69F2"/>
    <w:rsid w:val="001C7162"/>
    <w:rsid w:val="001D547F"/>
    <w:rsid w:val="0020575C"/>
    <w:rsid w:val="0022390F"/>
    <w:rsid w:val="00223F4B"/>
    <w:rsid w:val="002456E8"/>
    <w:rsid w:val="002468B3"/>
    <w:rsid w:val="002606A2"/>
    <w:rsid w:val="00266694"/>
    <w:rsid w:val="00274C0C"/>
    <w:rsid w:val="002C55D1"/>
    <w:rsid w:val="00304CED"/>
    <w:rsid w:val="00312EEF"/>
    <w:rsid w:val="00317A91"/>
    <w:rsid w:val="00343D6E"/>
    <w:rsid w:val="0034583A"/>
    <w:rsid w:val="0035229F"/>
    <w:rsid w:val="00376F6E"/>
    <w:rsid w:val="00384858"/>
    <w:rsid w:val="003D3342"/>
    <w:rsid w:val="003F2192"/>
    <w:rsid w:val="004009BD"/>
    <w:rsid w:val="00410864"/>
    <w:rsid w:val="00443B83"/>
    <w:rsid w:val="00465907"/>
    <w:rsid w:val="004B2B00"/>
    <w:rsid w:val="004C1CC6"/>
    <w:rsid w:val="004F49AD"/>
    <w:rsid w:val="00514A5B"/>
    <w:rsid w:val="00517F1C"/>
    <w:rsid w:val="005416EF"/>
    <w:rsid w:val="00552C3A"/>
    <w:rsid w:val="00554CDF"/>
    <w:rsid w:val="00573420"/>
    <w:rsid w:val="005B0F6C"/>
    <w:rsid w:val="005E3878"/>
    <w:rsid w:val="00612A87"/>
    <w:rsid w:val="0063769D"/>
    <w:rsid w:val="00652FF3"/>
    <w:rsid w:val="00666DF6"/>
    <w:rsid w:val="006826AB"/>
    <w:rsid w:val="006831D0"/>
    <w:rsid w:val="006A42FF"/>
    <w:rsid w:val="006C3387"/>
    <w:rsid w:val="006D6288"/>
    <w:rsid w:val="00701FC8"/>
    <w:rsid w:val="00713598"/>
    <w:rsid w:val="00727657"/>
    <w:rsid w:val="00750252"/>
    <w:rsid w:val="00754AC2"/>
    <w:rsid w:val="00782496"/>
    <w:rsid w:val="007A7357"/>
    <w:rsid w:val="007B1027"/>
    <w:rsid w:val="007B624B"/>
    <w:rsid w:val="007C12AE"/>
    <w:rsid w:val="007C3B66"/>
    <w:rsid w:val="007D0B00"/>
    <w:rsid w:val="007D6A03"/>
    <w:rsid w:val="007E5990"/>
    <w:rsid w:val="008123DF"/>
    <w:rsid w:val="0081770D"/>
    <w:rsid w:val="008459B5"/>
    <w:rsid w:val="00846711"/>
    <w:rsid w:val="00854CC0"/>
    <w:rsid w:val="00855D43"/>
    <w:rsid w:val="008630AF"/>
    <w:rsid w:val="0087732A"/>
    <w:rsid w:val="0089703D"/>
    <w:rsid w:val="008970E3"/>
    <w:rsid w:val="00897D76"/>
    <w:rsid w:val="008A7BB6"/>
    <w:rsid w:val="008B6FDC"/>
    <w:rsid w:val="008C0CC8"/>
    <w:rsid w:val="008D154D"/>
    <w:rsid w:val="008E2892"/>
    <w:rsid w:val="00952AE9"/>
    <w:rsid w:val="00971934"/>
    <w:rsid w:val="009B2C85"/>
    <w:rsid w:val="00A15E25"/>
    <w:rsid w:val="00A22141"/>
    <w:rsid w:val="00A3272D"/>
    <w:rsid w:val="00A50A43"/>
    <w:rsid w:val="00A72E6B"/>
    <w:rsid w:val="00A74064"/>
    <w:rsid w:val="00A81EEA"/>
    <w:rsid w:val="00A94A73"/>
    <w:rsid w:val="00AD1A4A"/>
    <w:rsid w:val="00B00765"/>
    <w:rsid w:val="00B253EA"/>
    <w:rsid w:val="00B45C0F"/>
    <w:rsid w:val="00B550E5"/>
    <w:rsid w:val="00B600AB"/>
    <w:rsid w:val="00B62476"/>
    <w:rsid w:val="00BA5548"/>
    <w:rsid w:val="00BB0048"/>
    <w:rsid w:val="00BE5D6E"/>
    <w:rsid w:val="00C12BF6"/>
    <w:rsid w:val="00C24EC2"/>
    <w:rsid w:val="00C3259D"/>
    <w:rsid w:val="00C61A00"/>
    <w:rsid w:val="00C624B0"/>
    <w:rsid w:val="00C74AD0"/>
    <w:rsid w:val="00C80B58"/>
    <w:rsid w:val="00C912A3"/>
    <w:rsid w:val="00CD0512"/>
    <w:rsid w:val="00D02F79"/>
    <w:rsid w:val="00D0315D"/>
    <w:rsid w:val="00D426CE"/>
    <w:rsid w:val="00D45F97"/>
    <w:rsid w:val="00DE3DA2"/>
    <w:rsid w:val="00DE688C"/>
    <w:rsid w:val="00E00400"/>
    <w:rsid w:val="00E23176"/>
    <w:rsid w:val="00E62BB1"/>
    <w:rsid w:val="00E63AB1"/>
    <w:rsid w:val="00E73985"/>
    <w:rsid w:val="00ED3845"/>
    <w:rsid w:val="00EE0BF4"/>
    <w:rsid w:val="00EF3B7D"/>
    <w:rsid w:val="00EF6701"/>
    <w:rsid w:val="00F17539"/>
    <w:rsid w:val="00F236A9"/>
    <w:rsid w:val="00F71AB6"/>
    <w:rsid w:val="00F945ED"/>
    <w:rsid w:val="00F96723"/>
    <w:rsid w:val="00FB34DD"/>
    <w:rsid w:val="00FC614D"/>
    <w:rsid w:val="00FE7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458E"/>
  <w15:chartTrackingRefBased/>
  <w15:docId w15:val="{A25EE2F1-377A-48A6-BA9F-FCFB58EE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17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C3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583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4583A"/>
    <w:pPr>
      <w:ind w:left="720"/>
      <w:contextualSpacing/>
    </w:pPr>
  </w:style>
  <w:style w:type="paragraph" w:styleId="PrformatHTML">
    <w:name w:val="HTML Preformatted"/>
    <w:basedOn w:val="Normal"/>
    <w:link w:val="PrformatHTMLCar"/>
    <w:uiPriority w:val="99"/>
    <w:unhideWhenUsed/>
    <w:rsid w:val="001B0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B0B39"/>
    <w:rPr>
      <w:rFonts w:ascii="Courier New" w:eastAsia="Times New Roman" w:hAnsi="Courier New" w:cs="Courier New"/>
      <w:sz w:val="20"/>
      <w:szCs w:val="20"/>
      <w:lang w:eastAsia="fr-FR"/>
    </w:rPr>
  </w:style>
  <w:style w:type="character" w:customStyle="1" w:styleId="kw2">
    <w:name w:val="kw2"/>
    <w:basedOn w:val="Policepardfaut"/>
    <w:rsid w:val="001B0B39"/>
  </w:style>
  <w:style w:type="character" w:customStyle="1" w:styleId="re5">
    <w:name w:val="re5"/>
    <w:basedOn w:val="Policepardfaut"/>
    <w:rsid w:val="001B0B39"/>
  </w:style>
  <w:style w:type="character" w:customStyle="1" w:styleId="sy0">
    <w:name w:val="sy0"/>
    <w:basedOn w:val="Policepardfaut"/>
    <w:rsid w:val="001B0B39"/>
  </w:style>
  <w:style w:type="character" w:styleId="CodeHTML">
    <w:name w:val="HTML Code"/>
    <w:basedOn w:val="Policepardfaut"/>
    <w:uiPriority w:val="99"/>
    <w:semiHidden/>
    <w:unhideWhenUsed/>
    <w:rsid w:val="001B0B39"/>
    <w:rPr>
      <w:rFonts w:ascii="Courier New" w:eastAsia="Times New Roman" w:hAnsi="Courier New" w:cs="Courier New"/>
      <w:sz w:val="20"/>
      <w:szCs w:val="20"/>
    </w:rPr>
  </w:style>
  <w:style w:type="character" w:customStyle="1" w:styleId="token">
    <w:name w:val="token"/>
    <w:basedOn w:val="Policepardfaut"/>
    <w:rsid w:val="001B0B39"/>
  </w:style>
  <w:style w:type="character" w:customStyle="1" w:styleId="Titre1Car">
    <w:name w:val="Titre 1 Car"/>
    <w:basedOn w:val="Policepardfaut"/>
    <w:link w:val="Titre1"/>
    <w:uiPriority w:val="9"/>
    <w:rsid w:val="00317A91"/>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317A91"/>
    <w:rPr>
      <w:b/>
      <w:bCs/>
    </w:rPr>
  </w:style>
  <w:style w:type="character" w:styleId="Lienhypertexte">
    <w:name w:val="Hyperlink"/>
    <w:basedOn w:val="Policepardfaut"/>
    <w:uiPriority w:val="99"/>
    <w:unhideWhenUsed/>
    <w:rsid w:val="00317A91"/>
    <w:rPr>
      <w:color w:val="0563C1" w:themeColor="hyperlink"/>
      <w:u w:val="single"/>
    </w:rPr>
  </w:style>
  <w:style w:type="paragraph" w:styleId="Sansinterligne">
    <w:name w:val="No Spacing"/>
    <w:uiPriority w:val="1"/>
    <w:qFormat/>
    <w:rsid w:val="00317A91"/>
    <w:pPr>
      <w:spacing w:after="0" w:line="240" w:lineRule="auto"/>
    </w:pPr>
  </w:style>
  <w:style w:type="paragraph" w:styleId="NormalWeb">
    <w:name w:val="Normal (Web)"/>
    <w:basedOn w:val="Normal"/>
    <w:uiPriority w:val="99"/>
    <w:semiHidden/>
    <w:unhideWhenUsed/>
    <w:rsid w:val="002606A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e">
    <w:name w:val="pre"/>
    <w:basedOn w:val="Policepardfaut"/>
    <w:rsid w:val="002606A2"/>
  </w:style>
  <w:style w:type="character" w:styleId="Accentuation">
    <w:name w:val="Emphasis"/>
    <w:basedOn w:val="Policepardfaut"/>
    <w:uiPriority w:val="20"/>
    <w:qFormat/>
    <w:rsid w:val="002606A2"/>
    <w:rPr>
      <w:i/>
      <w:iCs/>
    </w:rPr>
  </w:style>
  <w:style w:type="character" w:styleId="Mentionnonrsolue">
    <w:name w:val="Unresolved Mention"/>
    <w:basedOn w:val="Policepardfaut"/>
    <w:uiPriority w:val="99"/>
    <w:semiHidden/>
    <w:unhideWhenUsed/>
    <w:rsid w:val="007C3B66"/>
    <w:rPr>
      <w:color w:val="605E5C"/>
      <w:shd w:val="clear" w:color="auto" w:fill="E1DFDD"/>
    </w:rPr>
  </w:style>
  <w:style w:type="character" w:customStyle="1" w:styleId="Titre2Car">
    <w:name w:val="Titre 2 Car"/>
    <w:basedOn w:val="Policepardfaut"/>
    <w:link w:val="Titre2"/>
    <w:uiPriority w:val="9"/>
    <w:semiHidden/>
    <w:rsid w:val="007C3B66"/>
    <w:rPr>
      <w:rFonts w:asciiTheme="majorHAnsi" w:eastAsiaTheme="majorEastAsia" w:hAnsiTheme="majorHAnsi" w:cstheme="majorBidi"/>
      <w:color w:val="2F5496" w:themeColor="accent1" w:themeShade="BF"/>
      <w:sz w:val="26"/>
      <w:szCs w:val="26"/>
    </w:rPr>
  </w:style>
  <w:style w:type="character" w:customStyle="1" w:styleId="uiqtextrenderedqtext">
    <w:name w:val="ui_qtext_rendered_qtext"/>
    <w:basedOn w:val="Policepardfaut"/>
    <w:rsid w:val="00D426CE"/>
  </w:style>
  <w:style w:type="character" w:customStyle="1" w:styleId="crayon-e">
    <w:name w:val="crayon-e"/>
    <w:basedOn w:val="Policepardfaut"/>
    <w:rsid w:val="004C1CC6"/>
  </w:style>
  <w:style w:type="character" w:customStyle="1" w:styleId="crayon-v">
    <w:name w:val="crayon-v"/>
    <w:basedOn w:val="Policepardfaut"/>
    <w:rsid w:val="004C1CC6"/>
  </w:style>
  <w:style w:type="character" w:customStyle="1" w:styleId="crayon-o">
    <w:name w:val="crayon-o"/>
    <w:basedOn w:val="Policepardfaut"/>
    <w:rsid w:val="004C1CC6"/>
  </w:style>
  <w:style w:type="character" w:customStyle="1" w:styleId="crayon-r">
    <w:name w:val="crayon-r"/>
    <w:basedOn w:val="Policepardfaut"/>
    <w:rsid w:val="004C1CC6"/>
  </w:style>
  <w:style w:type="character" w:customStyle="1" w:styleId="crayon-i">
    <w:name w:val="crayon-i"/>
    <w:basedOn w:val="Policepardfaut"/>
    <w:rsid w:val="004C1CC6"/>
  </w:style>
  <w:style w:type="character" w:customStyle="1" w:styleId="crayon-sy">
    <w:name w:val="crayon-sy"/>
    <w:basedOn w:val="Policepardfaut"/>
    <w:rsid w:val="004C1CC6"/>
  </w:style>
  <w:style w:type="character" w:customStyle="1" w:styleId="crayon-h">
    <w:name w:val="crayon-h"/>
    <w:basedOn w:val="Policepardfaut"/>
    <w:rsid w:val="004C1CC6"/>
  </w:style>
  <w:style w:type="character" w:customStyle="1" w:styleId="crayon-s">
    <w:name w:val="crayon-s"/>
    <w:basedOn w:val="Policepardfaut"/>
    <w:rsid w:val="004F49AD"/>
  </w:style>
  <w:style w:type="character" w:customStyle="1" w:styleId="pln">
    <w:name w:val="pln"/>
    <w:basedOn w:val="Policepardfaut"/>
    <w:rsid w:val="002C55D1"/>
  </w:style>
  <w:style w:type="character" w:customStyle="1" w:styleId="pun">
    <w:name w:val="pun"/>
    <w:basedOn w:val="Policepardfaut"/>
    <w:rsid w:val="002C55D1"/>
  </w:style>
  <w:style w:type="character" w:customStyle="1" w:styleId="n">
    <w:name w:val="n"/>
    <w:basedOn w:val="Policepardfaut"/>
    <w:rsid w:val="00552C3A"/>
  </w:style>
  <w:style w:type="character" w:customStyle="1" w:styleId="o">
    <w:name w:val="o"/>
    <w:basedOn w:val="Policepardfaut"/>
    <w:rsid w:val="00552C3A"/>
  </w:style>
  <w:style w:type="character" w:styleId="Lienhypertextesuivivisit">
    <w:name w:val="FollowedHyperlink"/>
    <w:basedOn w:val="Policepardfaut"/>
    <w:uiPriority w:val="99"/>
    <w:semiHidden/>
    <w:unhideWhenUsed/>
    <w:rsid w:val="00EF3B7D"/>
    <w:rPr>
      <w:color w:val="954F72" w:themeColor="followedHyperlink"/>
      <w:u w:val="single"/>
    </w:rPr>
  </w:style>
  <w:style w:type="character" w:customStyle="1" w:styleId="lit">
    <w:name w:val="lit"/>
    <w:basedOn w:val="Policepardfaut"/>
    <w:rsid w:val="00BB0048"/>
  </w:style>
  <w:style w:type="paragraph" w:styleId="Textedebulles">
    <w:name w:val="Balloon Text"/>
    <w:basedOn w:val="Normal"/>
    <w:link w:val="TextedebullesCar"/>
    <w:uiPriority w:val="99"/>
    <w:semiHidden/>
    <w:unhideWhenUsed/>
    <w:rsid w:val="00B0076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07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5260">
      <w:bodyDiv w:val="1"/>
      <w:marLeft w:val="0"/>
      <w:marRight w:val="0"/>
      <w:marTop w:val="0"/>
      <w:marBottom w:val="0"/>
      <w:divBdr>
        <w:top w:val="none" w:sz="0" w:space="0" w:color="auto"/>
        <w:left w:val="none" w:sz="0" w:space="0" w:color="auto"/>
        <w:bottom w:val="none" w:sz="0" w:space="0" w:color="auto"/>
        <w:right w:val="none" w:sz="0" w:space="0" w:color="auto"/>
      </w:divBdr>
    </w:div>
    <w:div w:id="189226098">
      <w:bodyDiv w:val="1"/>
      <w:marLeft w:val="0"/>
      <w:marRight w:val="0"/>
      <w:marTop w:val="0"/>
      <w:marBottom w:val="0"/>
      <w:divBdr>
        <w:top w:val="none" w:sz="0" w:space="0" w:color="auto"/>
        <w:left w:val="none" w:sz="0" w:space="0" w:color="auto"/>
        <w:bottom w:val="none" w:sz="0" w:space="0" w:color="auto"/>
        <w:right w:val="none" w:sz="0" w:space="0" w:color="auto"/>
      </w:divBdr>
      <w:divsChild>
        <w:div w:id="1062096383">
          <w:marLeft w:val="0"/>
          <w:marRight w:val="0"/>
          <w:marTop w:val="0"/>
          <w:marBottom w:val="0"/>
          <w:divBdr>
            <w:top w:val="none" w:sz="0" w:space="0" w:color="auto"/>
            <w:left w:val="none" w:sz="0" w:space="0" w:color="auto"/>
            <w:bottom w:val="none" w:sz="0" w:space="0" w:color="auto"/>
            <w:right w:val="none" w:sz="0" w:space="0" w:color="auto"/>
          </w:divBdr>
        </w:div>
        <w:div w:id="1039860973">
          <w:marLeft w:val="0"/>
          <w:marRight w:val="0"/>
          <w:marTop w:val="0"/>
          <w:marBottom w:val="0"/>
          <w:divBdr>
            <w:top w:val="none" w:sz="0" w:space="0" w:color="auto"/>
            <w:left w:val="none" w:sz="0" w:space="0" w:color="auto"/>
            <w:bottom w:val="none" w:sz="0" w:space="0" w:color="auto"/>
            <w:right w:val="none" w:sz="0" w:space="0" w:color="auto"/>
          </w:divBdr>
        </w:div>
      </w:divsChild>
    </w:div>
    <w:div w:id="218638575">
      <w:bodyDiv w:val="1"/>
      <w:marLeft w:val="0"/>
      <w:marRight w:val="0"/>
      <w:marTop w:val="0"/>
      <w:marBottom w:val="0"/>
      <w:divBdr>
        <w:top w:val="none" w:sz="0" w:space="0" w:color="auto"/>
        <w:left w:val="none" w:sz="0" w:space="0" w:color="auto"/>
        <w:bottom w:val="none" w:sz="0" w:space="0" w:color="auto"/>
        <w:right w:val="none" w:sz="0" w:space="0" w:color="auto"/>
      </w:divBdr>
    </w:div>
    <w:div w:id="235628968">
      <w:bodyDiv w:val="1"/>
      <w:marLeft w:val="0"/>
      <w:marRight w:val="0"/>
      <w:marTop w:val="0"/>
      <w:marBottom w:val="0"/>
      <w:divBdr>
        <w:top w:val="none" w:sz="0" w:space="0" w:color="auto"/>
        <w:left w:val="none" w:sz="0" w:space="0" w:color="auto"/>
        <w:bottom w:val="none" w:sz="0" w:space="0" w:color="auto"/>
        <w:right w:val="none" w:sz="0" w:space="0" w:color="auto"/>
      </w:divBdr>
    </w:div>
    <w:div w:id="239142311">
      <w:bodyDiv w:val="1"/>
      <w:marLeft w:val="0"/>
      <w:marRight w:val="0"/>
      <w:marTop w:val="0"/>
      <w:marBottom w:val="0"/>
      <w:divBdr>
        <w:top w:val="none" w:sz="0" w:space="0" w:color="auto"/>
        <w:left w:val="none" w:sz="0" w:space="0" w:color="auto"/>
        <w:bottom w:val="none" w:sz="0" w:space="0" w:color="auto"/>
        <w:right w:val="none" w:sz="0" w:space="0" w:color="auto"/>
      </w:divBdr>
    </w:div>
    <w:div w:id="383675207">
      <w:bodyDiv w:val="1"/>
      <w:marLeft w:val="0"/>
      <w:marRight w:val="0"/>
      <w:marTop w:val="0"/>
      <w:marBottom w:val="0"/>
      <w:divBdr>
        <w:top w:val="none" w:sz="0" w:space="0" w:color="auto"/>
        <w:left w:val="none" w:sz="0" w:space="0" w:color="auto"/>
        <w:bottom w:val="none" w:sz="0" w:space="0" w:color="auto"/>
        <w:right w:val="none" w:sz="0" w:space="0" w:color="auto"/>
      </w:divBdr>
    </w:div>
    <w:div w:id="596254001">
      <w:bodyDiv w:val="1"/>
      <w:marLeft w:val="0"/>
      <w:marRight w:val="0"/>
      <w:marTop w:val="0"/>
      <w:marBottom w:val="0"/>
      <w:divBdr>
        <w:top w:val="none" w:sz="0" w:space="0" w:color="auto"/>
        <w:left w:val="none" w:sz="0" w:space="0" w:color="auto"/>
        <w:bottom w:val="none" w:sz="0" w:space="0" w:color="auto"/>
        <w:right w:val="none" w:sz="0" w:space="0" w:color="auto"/>
      </w:divBdr>
    </w:div>
    <w:div w:id="686904986">
      <w:bodyDiv w:val="1"/>
      <w:marLeft w:val="0"/>
      <w:marRight w:val="0"/>
      <w:marTop w:val="0"/>
      <w:marBottom w:val="0"/>
      <w:divBdr>
        <w:top w:val="none" w:sz="0" w:space="0" w:color="auto"/>
        <w:left w:val="none" w:sz="0" w:space="0" w:color="auto"/>
        <w:bottom w:val="none" w:sz="0" w:space="0" w:color="auto"/>
        <w:right w:val="none" w:sz="0" w:space="0" w:color="auto"/>
      </w:divBdr>
    </w:div>
    <w:div w:id="695811621">
      <w:bodyDiv w:val="1"/>
      <w:marLeft w:val="0"/>
      <w:marRight w:val="0"/>
      <w:marTop w:val="0"/>
      <w:marBottom w:val="0"/>
      <w:divBdr>
        <w:top w:val="none" w:sz="0" w:space="0" w:color="auto"/>
        <w:left w:val="none" w:sz="0" w:space="0" w:color="auto"/>
        <w:bottom w:val="none" w:sz="0" w:space="0" w:color="auto"/>
        <w:right w:val="none" w:sz="0" w:space="0" w:color="auto"/>
      </w:divBdr>
    </w:div>
    <w:div w:id="729423238">
      <w:bodyDiv w:val="1"/>
      <w:marLeft w:val="0"/>
      <w:marRight w:val="0"/>
      <w:marTop w:val="0"/>
      <w:marBottom w:val="0"/>
      <w:divBdr>
        <w:top w:val="none" w:sz="0" w:space="0" w:color="auto"/>
        <w:left w:val="none" w:sz="0" w:space="0" w:color="auto"/>
        <w:bottom w:val="none" w:sz="0" w:space="0" w:color="auto"/>
        <w:right w:val="none" w:sz="0" w:space="0" w:color="auto"/>
      </w:divBdr>
    </w:div>
    <w:div w:id="793986921">
      <w:bodyDiv w:val="1"/>
      <w:marLeft w:val="0"/>
      <w:marRight w:val="0"/>
      <w:marTop w:val="0"/>
      <w:marBottom w:val="0"/>
      <w:divBdr>
        <w:top w:val="none" w:sz="0" w:space="0" w:color="auto"/>
        <w:left w:val="none" w:sz="0" w:space="0" w:color="auto"/>
        <w:bottom w:val="none" w:sz="0" w:space="0" w:color="auto"/>
        <w:right w:val="none" w:sz="0" w:space="0" w:color="auto"/>
      </w:divBdr>
    </w:div>
    <w:div w:id="805394636">
      <w:bodyDiv w:val="1"/>
      <w:marLeft w:val="0"/>
      <w:marRight w:val="0"/>
      <w:marTop w:val="0"/>
      <w:marBottom w:val="0"/>
      <w:divBdr>
        <w:top w:val="none" w:sz="0" w:space="0" w:color="auto"/>
        <w:left w:val="none" w:sz="0" w:space="0" w:color="auto"/>
        <w:bottom w:val="none" w:sz="0" w:space="0" w:color="auto"/>
        <w:right w:val="none" w:sz="0" w:space="0" w:color="auto"/>
      </w:divBdr>
    </w:div>
    <w:div w:id="806239776">
      <w:bodyDiv w:val="1"/>
      <w:marLeft w:val="0"/>
      <w:marRight w:val="0"/>
      <w:marTop w:val="0"/>
      <w:marBottom w:val="0"/>
      <w:divBdr>
        <w:top w:val="none" w:sz="0" w:space="0" w:color="auto"/>
        <w:left w:val="none" w:sz="0" w:space="0" w:color="auto"/>
        <w:bottom w:val="none" w:sz="0" w:space="0" w:color="auto"/>
        <w:right w:val="none" w:sz="0" w:space="0" w:color="auto"/>
      </w:divBdr>
    </w:div>
    <w:div w:id="895314876">
      <w:bodyDiv w:val="1"/>
      <w:marLeft w:val="0"/>
      <w:marRight w:val="0"/>
      <w:marTop w:val="0"/>
      <w:marBottom w:val="0"/>
      <w:divBdr>
        <w:top w:val="none" w:sz="0" w:space="0" w:color="auto"/>
        <w:left w:val="none" w:sz="0" w:space="0" w:color="auto"/>
        <w:bottom w:val="none" w:sz="0" w:space="0" w:color="auto"/>
        <w:right w:val="none" w:sz="0" w:space="0" w:color="auto"/>
      </w:divBdr>
    </w:div>
    <w:div w:id="931623144">
      <w:bodyDiv w:val="1"/>
      <w:marLeft w:val="0"/>
      <w:marRight w:val="0"/>
      <w:marTop w:val="0"/>
      <w:marBottom w:val="0"/>
      <w:divBdr>
        <w:top w:val="none" w:sz="0" w:space="0" w:color="auto"/>
        <w:left w:val="none" w:sz="0" w:space="0" w:color="auto"/>
        <w:bottom w:val="none" w:sz="0" w:space="0" w:color="auto"/>
        <w:right w:val="none" w:sz="0" w:space="0" w:color="auto"/>
      </w:divBdr>
    </w:div>
    <w:div w:id="933896597">
      <w:bodyDiv w:val="1"/>
      <w:marLeft w:val="0"/>
      <w:marRight w:val="0"/>
      <w:marTop w:val="0"/>
      <w:marBottom w:val="0"/>
      <w:divBdr>
        <w:top w:val="none" w:sz="0" w:space="0" w:color="auto"/>
        <w:left w:val="none" w:sz="0" w:space="0" w:color="auto"/>
        <w:bottom w:val="none" w:sz="0" w:space="0" w:color="auto"/>
        <w:right w:val="none" w:sz="0" w:space="0" w:color="auto"/>
      </w:divBdr>
    </w:div>
    <w:div w:id="952975853">
      <w:bodyDiv w:val="1"/>
      <w:marLeft w:val="0"/>
      <w:marRight w:val="0"/>
      <w:marTop w:val="0"/>
      <w:marBottom w:val="0"/>
      <w:divBdr>
        <w:top w:val="none" w:sz="0" w:space="0" w:color="auto"/>
        <w:left w:val="none" w:sz="0" w:space="0" w:color="auto"/>
        <w:bottom w:val="none" w:sz="0" w:space="0" w:color="auto"/>
        <w:right w:val="none" w:sz="0" w:space="0" w:color="auto"/>
      </w:divBdr>
    </w:div>
    <w:div w:id="1120607608">
      <w:bodyDiv w:val="1"/>
      <w:marLeft w:val="0"/>
      <w:marRight w:val="0"/>
      <w:marTop w:val="0"/>
      <w:marBottom w:val="0"/>
      <w:divBdr>
        <w:top w:val="none" w:sz="0" w:space="0" w:color="auto"/>
        <w:left w:val="none" w:sz="0" w:space="0" w:color="auto"/>
        <w:bottom w:val="none" w:sz="0" w:space="0" w:color="auto"/>
        <w:right w:val="none" w:sz="0" w:space="0" w:color="auto"/>
      </w:divBdr>
    </w:div>
    <w:div w:id="1328898319">
      <w:bodyDiv w:val="1"/>
      <w:marLeft w:val="0"/>
      <w:marRight w:val="0"/>
      <w:marTop w:val="0"/>
      <w:marBottom w:val="0"/>
      <w:divBdr>
        <w:top w:val="none" w:sz="0" w:space="0" w:color="auto"/>
        <w:left w:val="none" w:sz="0" w:space="0" w:color="auto"/>
        <w:bottom w:val="none" w:sz="0" w:space="0" w:color="auto"/>
        <w:right w:val="none" w:sz="0" w:space="0" w:color="auto"/>
      </w:divBdr>
    </w:div>
    <w:div w:id="1388719259">
      <w:bodyDiv w:val="1"/>
      <w:marLeft w:val="0"/>
      <w:marRight w:val="0"/>
      <w:marTop w:val="0"/>
      <w:marBottom w:val="0"/>
      <w:divBdr>
        <w:top w:val="none" w:sz="0" w:space="0" w:color="auto"/>
        <w:left w:val="none" w:sz="0" w:space="0" w:color="auto"/>
        <w:bottom w:val="none" w:sz="0" w:space="0" w:color="auto"/>
        <w:right w:val="none" w:sz="0" w:space="0" w:color="auto"/>
      </w:divBdr>
    </w:div>
    <w:div w:id="1421218947">
      <w:bodyDiv w:val="1"/>
      <w:marLeft w:val="0"/>
      <w:marRight w:val="0"/>
      <w:marTop w:val="0"/>
      <w:marBottom w:val="0"/>
      <w:divBdr>
        <w:top w:val="none" w:sz="0" w:space="0" w:color="auto"/>
        <w:left w:val="none" w:sz="0" w:space="0" w:color="auto"/>
        <w:bottom w:val="none" w:sz="0" w:space="0" w:color="auto"/>
        <w:right w:val="none" w:sz="0" w:space="0" w:color="auto"/>
      </w:divBdr>
      <w:divsChild>
        <w:div w:id="182939434">
          <w:marLeft w:val="0"/>
          <w:marRight w:val="0"/>
          <w:marTop w:val="0"/>
          <w:marBottom w:val="0"/>
          <w:divBdr>
            <w:top w:val="none" w:sz="0" w:space="0" w:color="auto"/>
            <w:left w:val="none" w:sz="0" w:space="0" w:color="auto"/>
            <w:bottom w:val="none" w:sz="0" w:space="0" w:color="auto"/>
            <w:right w:val="none" w:sz="0" w:space="0" w:color="auto"/>
          </w:divBdr>
          <w:divsChild>
            <w:div w:id="2119982091">
              <w:marLeft w:val="0"/>
              <w:marRight w:val="0"/>
              <w:marTop w:val="0"/>
              <w:marBottom w:val="0"/>
              <w:divBdr>
                <w:top w:val="none" w:sz="0" w:space="0" w:color="auto"/>
                <w:left w:val="none" w:sz="0" w:space="0" w:color="auto"/>
                <w:bottom w:val="none" w:sz="0" w:space="0" w:color="auto"/>
                <w:right w:val="none" w:sz="0" w:space="0" w:color="auto"/>
              </w:divBdr>
            </w:div>
            <w:div w:id="585111376">
              <w:marLeft w:val="0"/>
              <w:marRight w:val="0"/>
              <w:marTop w:val="0"/>
              <w:marBottom w:val="0"/>
              <w:divBdr>
                <w:top w:val="none" w:sz="0" w:space="0" w:color="auto"/>
                <w:left w:val="none" w:sz="0" w:space="0" w:color="auto"/>
                <w:bottom w:val="none" w:sz="0" w:space="0" w:color="auto"/>
                <w:right w:val="none" w:sz="0" w:space="0" w:color="auto"/>
              </w:divBdr>
            </w:div>
            <w:div w:id="1992323698">
              <w:marLeft w:val="0"/>
              <w:marRight w:val="0"/>
              <w:marTop w:val="0"/>
              <w:marBottom w:val="0"/>
              <w:divBdr>
                <w:top w:val="none" w:sz="0" w:space="0" w:color="auto"/>
                <w:left w:val="none" w:sz="0" w:space="0" w:color="auto"/>
                <w:bottom w:val="none" w:sz="0" w:space="0" w:color="auto"/>
                <w:right w:val="none" w:sz="0" w:space="0" w:color="auto"/>
              </w:divBdr>
            </w:div>
            <w:div w:id="10152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702">
      <w:bodyDiv w:val="1"/>
      <w:marLeft w:val="0"/>
      <w:marRight w:val="0"/>
      <w:marTop w:val="0"/>
      <w:marBottom w:val="0"/>
      <w:divBdr>
        <w:top w:val="none" w:sz="0" w:space="0" w:color="auto"/>
        <w:left w:val="none" w:sz="0" w:space="0" w:color="auto"/>
        <w:bottom w:val="none" w:sz="0" w:space="0" w:color="auto"/>
        <w:right w:val="none" w:sz="0" w:space="0" w:color="auto"/>
      </w:divBdr>
      <w:divsChild>
        <w:div w:id="1268193264">
          <w:marLeft w:val="0"/>
          <w:marRight w:val="0"/>
          <w:marTop w:val="0"/>
          <w:marBottom w:val="0"/>
          <w:divBdr>
            <w:top w:val="none" w:sz="0" w:space="0" w:color="auto"/>
            <w:left w:val="none" w:sz="0" w:space="0" w:color="auto"/>
            <w:bottom w:val="none" w:sz="0" w:space="0" w:color="auto"/>
            <w:right w:val="none" w:sz="0" w:space="0" w:color="auto"/>
          </w:divBdr>
          <w:divsChild>
            <w:div w:id="1770614403">
              <w:marLeft w:val="0"/>
              <w:marRight w:val="0"/>
              <w:marTop w:val="0"/>
              <w:marBottom w:val="0"/>
              <w:divBdr>
                <w:top w:val="none" w:sz="0" w:space="0" w:color="auto"/>
                <w:left w:val="none" w:sz="0" w:space="0" w:color="auto"/>
                <w:bottom w:val="none" w:sz="0" w:space="0" w:color="auto"/>
                <w:right w:val="none" w:sz="0" w:space="0" w:color="auto"/>
              </w:divBdr>
            </w:div>
          </w:divsChild>
        </w:div>
        <w:div w:id="1934820974">
          <w:marLeft w:val="0"/>
          <w:marRight w:val="0"/>
          <w:marTop w:val="0"/>
          <w:marBottom w:val="0"/>
          <w:divBdr>
            <w:top w:val="none" w:sz="0" w:space="0" w:color="auto"/>
            <w:left w:val="none" w:sz="0" w:space="0" w:color="auto"/>
            <w:bottom w:val="none" w:sz="0" w:space="0" w:color="auto"/>
            <w:right w:val="none" w:sz="0" w:space="0" w:color="auto"/>
          </w:divBdr>
          <w:divsChild>
            <w:div w:id="1349795704">
              <w:marLeft w:val="0"/>
              <w:marRight w:val="0"/>
              <w:marTop w:val="0"/>
              <w:marBottom w:val="0"/>
              <w:divBdr>
                <w:top w:val="none" w:sz="0" w:space="0" w:color="auto"/>
                <w:left w:val="none" w:sz="0" w:space="0" w:color="auto"/>
                <w:bottom w:val="none" w:sz="0" w:space="0" w:color="auto"/>
                <w:right w:val="none" w:sz="0" w:space="0" w:color="auto"/>
              </w:divBdr>
            </w:div>
          </w:divsChild>
        </w:div>
        <w:div w:id="77137133">
          <w:marLeft w:val="0"/>
          <w:marRight w:val="0"/>
          <w:marTop w:val="0"/>
          <w:marBottom w:val="0"/>
          <w:divBdr>
            <w:top w:val="none" w:sz="0" w:space="0" w:color="auto"/>
            <w:left w:val="none" w:sz="0" w:space="0" w:color="auto"/>
            <w:bottom w:val="none" w:sz="0" w:space="0" w:color="auto"/>
            <w:right w:val="none" w:sz="0" w:space="0" w:color="auto"/>
          </w:divBdr>
          <w:divsChild>
            <w:div w:id="706414145">
              <w:marLeft w:val="0"/>
              <w:marRight w:val="0"/>
              <w:marTop w:val="0"/>
              <w:marBottom w:val="0"/>
              <w:divBdr>
                <w:top w:val="none" w:sz="0" w:space="0" w:color="auto"/>
                <w:left w:val="none" w:sz="0" w:space="0" w:color="auto"/>
                <w:bottom w:val="none" w:sz="0" w:space="0" w:color="auto"/>
                <w:right w:val="none" w:sz="0" w:space="0" w:color="auto"/>
              </w:divBdr>
            </w:div>
          </w:divsChild>
        </w:div>
        <w:div w:id="1087535185">
          <w:marLeft w:val="0"/>
          <w:marRight w:val="0"/>
          <w:marTop w:val="0"/>
          <w:marBottom w:val="0"/>
          <w:divBdr>
            <w:top w:val="none" w:sz="0" w:space="0" w:color="auto"/>
            <w:left w:val="none" w:sz="0" w:space="0" w:color="auto"/>
            <w:bottom w:val="none" w:sz="0" w:space="0" w:color="auto"/>
            <w:right w:val="none" w:sz="0" w:space="0" w:color="auto"/>
          </w:divBdr>
          <w:divsChild>
            <w:div w:id="18517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6295">
      <w:bodyDiv w:val="1"/>
      <w:marLeft w:val="0"/>
      <w:marRight w:val="0"/>
      <w:marTop w:val="0"/>
      <w:marBottom w:val="0"/>
      <w:divBdr>
        <w:top w:val="none" w:sz="0" w:space="0" w:color="auto"/>
        <w:left w:val="none" w:sz="0" w:space="0" w:color="auto"/>
        <w:bottom w:val="none" w:sz="0" w:space="0" w:color="auto"/>
        <w:right w:val="none" w:sz="0" w:space="0" w:color="auto"/>
      </w:divBdr>
      <w:divsChild>
        <w:div w:id="634599129">
          <w:marLeft w:val="0"/>
          <w:marRight w:val="0"/>
          <w:marTop w:val="0"/>
          <w:marBottom w:val="0"/>
          <w:divBdr>
            <w:top w:val="none" w:sz="0" w:space="0" w:color="auto"/>
            <w:left w:val="none" w:sz="0" w:space="0" w:color="auto"/>
            <w:bottom w:val="none" w:sz="0" w:space="0" w:color="auto"/>
            <w:right w:val="none" w:sz="0" w:space="0" w:color="auto"/>
          </w:divBdr>
        </w:div>
        <w:div w:id="971904067">
          <w:marLeft w:val="0"/>
          <w:marRight w:val="0"/>
          <w:marTop w:val="0"/>
          <w:marBottom w:val="0"/>
          <w:divBdr>
            <w:top w:val="none" w:sz="0" w:space="0" w:color="auto"/>
            <w:left w:val="none" w:sz="0" w:space="0" w:color="auto"/>
            <w:bottom w:val="none" w:sz="0" w:space="0" w:color="auto"/>
            <w:right w:val="none" w:sz="0" w:space="0" w:color="auto"/>
          </w:divBdr>
        </w:div>
      </w:divsChild>
    </w:div>
    <w:div w:id="1635285462">
      <w:bodyDiv w:val="1"/>
      <w:marLeft w:val="0"/>
      <w:marRight w:val="0"/>
      <w:marTop w:val="0"/>
      <w:marBottom w:val="0"/>
      <w:divBdr>
        <w:top w:val="none" w:sz="0" w:space="0" w:color="auto"/>
        <w:left w:val="none" w:sz="0" w:space="0" w:color="auto"/>
        <w:bottom w:val="none" w:sz="0" w:space="0" w:color="auto"/>
        <w:right w:val="none" w:sz="0" w:space="0" w:color="auto"/>
      </w:divBdr>
    </w:div>
    <w:div w:id="1642268428">
      <w:bodyDiv w:val="1"/>
      <w:marLeft w:val="0"/>
      <w:marRight w:val="0"/>
      <w:marTop w:val="0"/>
      <w:marBottom w:val="0"/>
      <w:divBdr>
        <w:top w:val="none" w:sz="0" w:space="0" w:color="auto"/>
        <w:left w:val="none" w:sz="0" w:space="0" w:color="auto"/>
        <w:bottom w:val="none" w:sz="0" w:space="0" w:color="auto"/>
        <w:right w:val="none" w:sz="0" w:space="0" w:color="auto"/>
      </w:divBdr>
    </w:div>
    <w:div w:id="1755005624">
      <w:bodyDiv w:val="1"/>
      <w:marLeft w:val="0"/>
      <w:marRight w:val="0"/>
      <w:marTop w:val="0"/>
      <w:marBottom w:val="0"/>
      <w:divBdr>
        <w:top w:val="none" w:sz="0" w:space="0" w:color="auto"/>
        <w:left w:val="none" w:sz="0" w:space="0" w:color="auto"/>
        <w:bottom w:val="none" w:sz="0" w:space="0" w:color="auto"/>
        <w:right w:val="none" w:sz="0" w:space="0" w:color="auto"/>
      </w:divBdr>
    </w:div>
    <w:div w:id="1819807197">
      <w:bodyDiv w:val="1"/>
      <w:marLeft w:val="0"/>
      <w:marRight w:val="0"/>
      <w:marTop w:val="0"/>
      <w:marBottom w:val="0"/>
      <w:divBdr>
        <w:top w:val="none" w:sz="0" w:space="0" w:color="auto"/>
        <w:left w:val="none" w:sz="0" w:space="0" w:color="auto"/>
        <w:bottom w:val="none" w:sz="0" w:space="0" w:color="auto"/>
        <w:right w:val="none" w:sz="0" w:space="0" w:color="auto"/>
      </w:divBdr>
    </w:div>
    <w:div w:id="1990599258">
      <w:bodyDiv w:val="1"/>
      <w:marLeft w:val="0"/>
      <w:marRight w:val="0"/>
      <w:marTop w:val="0"/>
      <w:marBottom w:val="0"/>
      <w:divBdr>
        <w:top w:val="none" w:sz="0" w:space="0" w:color="auto"/>
        <w:left w:val="none" w:sz="0" w:space="0" w:color="auto"/>
        <w:bottom w:val="none" w:sz="0" w:space="0" w:color="auto"/>
        <w:right w:val="none" w:sz="0" w:space="0" w:color="auto"/>
      </w:divBdr>
    </w:div>
    <w:div w:id="2001735175">
      <w:bodyDiv w:val="1"/>
      <w:marLeft w:val="0"/>
      <w:marRight w:val="0"/>
      <w:marTop w:val="0"/>
      <w:marBottom w:val="0"/>
      <w:divBdr>
        <w:top w:val="none" w:sz="0" w:space="0" w:color="auto"/>
        <w:left w:val="none" w:sz="0" w:space="0" w:color="auto"/>
        <w:bottom w:val="none" w:sz="0" w:space="0" w:color="auto"/>
        <w:right w:val="none" w:sz="0" w:space="0" w:color="auto"/>
      </w:divBdr>
    </w:div>
    <w:div w:id="21027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4.png"/><Relationship Id="rId42" Type="http://schemas.openxmlformats.org/officeDocument/2006/relationships/hyperlink" Target="https://github.com/pyusb/pyusb" TargetMode="External"/><Relationship Id="rId47" Type="http://schemas.openxmlformats.org/officeDocument/2006/relationships/hyperlink" Target="https://github.com/rm-hull/luma.examples" TargetMode="External"/><Relationship Id="rId50" Type="http://schemas.microsoft.com/office/2011/relationships/people" Target="peop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axllent.org/docs/view/auto-mounting-usb-storage/" TargetMode="External"/><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gpiozero.readthedocs.io/en/stable/installing.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41" Type="http://schemas.openxmlformats.org/officeDocument/2006/relationships/hyperlink" Target="https://virtualenvwrapper.readthedocs.io/en/latest/command_ref.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ivekanandxyz.wordpress.com/2017/12/29/detecting-and-automatically-mounting-pendrive-on-raspbian-stretch-lite/"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pypi.python.org/pypi/RPi.GPIO/0.6.3" TargetMode="External"/><Relationship Id="rId5" Type="http://schemas.openxmlformats.org/officeDocument/2006/relationships/image" Target="media/image1.png"/><Relationship Id="rId15" Type="http://schemas.openxmlformats.org/officeDocument/2006/relationships/hyperlink" Target="https://virtualenvwrapper.readthedocs.io/en/latest/command_ref.html" TargetMode="External"/><Relationship Id="rId23" Type="http://schemas.openxmlformats.org/officeDocument/2006/relationships/image" Target="media/image17.png"/><Relationship Id="rId28" Type="http://schemas.openxmlformats.org/officeDocument/2006/relationships/hyperlink" Target="https://pypi.python.org/pypi/RPi.GPIO/0.6.3" TargetMode="External"/><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1.png"/><Relationship Id="rId44" Type="http://schemas.openxmlformats.org/officeDocument/2006/relationships/hyperlink" Target="https://www.axllent.org/docs/view/auto-mounting-usb-stora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pyusb/pyusb" TargetMode="External"/><Relationship Id="rId27" Type="http://schemas.openxmlformats.org/officeDocument/2006/relationships/image" Target="media/image19.png"/><Relationship Id="rId30" Type="http://schemas.openxmlformats.org/officeDocument/2006/relationships/hyperlink" Target="https://gpiozero.readthedocs.io/en/stable/installing.html" TargetMode="External"/><Relationship Id="rId35" Type="http://schemas.openxmlformats.org/officeDocument/2006/relationships/image" Target="media/image25.png"/><Relationship Id="rId43" Type="http://schemas.openxmlformats.org/officeDocument/2006/relationships/hyperlink" Target="https://vivekanandxyz.wordpress.com/2017/12/29/detecting-and-automatically-mounting-pendrive-on-raspbian-stretch-lite/" TargetMode="External"/><Relationship Id="rId48" Type="http://schemas.openxmlformats.org/officeDocument/2006/relationships/hyperlink" Target="http://elinux.org/RPiconfig" TargetMode="External"/><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5459</TotalTime>
  <Pages>33</Pages>
  <Words>2785</Words>
  <Characters>15319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cp:keywords/>
  <dc:description/>
  <cp:lastModifiedBy>ludo</cp:lastModifiedBy>
  <cp:revision>10</cp:revision>
  <dcterms:created xsi:type="dcterms:W3CDTF">2019-04-22T06:10:00Z</dcterms:created>
  <dcterms:modified xsi:type="dcterms:W3CDTF">2019-05-05T05:45:00Z</dcterms:modified>
</cp:coreProperties>
</file>